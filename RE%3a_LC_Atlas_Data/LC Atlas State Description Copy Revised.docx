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A8A25" w14:textId="462BEAE7" w:rsidR="00A47032" w:rsidRDefault="00A47032" w:rsidP="00A47032">
      <w:pPr>
        <w:rPr>
          <w:rFonts w:ascii="Lato" w:hAnsi="Lato"/>
        </w:rPr>
      </w:pPr>
      <w:r>
        <w:rPr>
          <w:rFonts w:ascii="Lato" w:hAnsi="Lato"/>
        </w:rPr>
        <w:t xml:space="preserve">Nearly a quarter of a million American </w:t>
      </w:r>
      <w:r w:rsidR="00FC45C7">
        <w:rPr>
          <w:rFonts w:ascii="Lato" w:hAnsi="Lato"/>
        </w:rPr>
        <w:t>will be diagnosed with lung cancer this year, or one every two and a half minutes. It</w:t>
      </w:r>
      <w:r w:rsidRPr="00A47032">
        <w:rPr>
          <w:rFonts w:ascii="Lato" w:hAnsi="Lato"/>
        </w:rPr>
        <w:t xml:space="preserve"> is the leading </w:t>
      </w:r>
      <w:r>
        <w:rPr>
          <w:rFonts w:ascii="Lato" w:hAnsi="Lato"/>
        </w:rPr>
        <w:t xml:space="preserve">cancer killer in the United States, accounting for about one in four cancer deaths. The five-year survival rate for lung cancer is </w:t>
      </w:r>
      <w:commentRangeStart w:id="0"/>
      <w:del w:id="1" w:author="Erika Sward" w:date="2017-10-11T21:16:00Z">
        <w:r w:rsidDel="002B487B">
          <w:rPr>
            <w:rFonts w:ascii="Lato" w:hAnsi="Lato"/>
          </w:rPr>
          <w:delText xml:space="preserve">only </w:delText>
        </w:r>
      </w:del>
      <w:commentRangeEnd w:id="0"/>
      <w:r w:rsidR="002B487B">
        <w:rPr>
          <w:rStyle w:val="CommentReference"/>
        </w:rPr>
        <w:commentReference w:id="0"/>
      </w:r>
      <w:r w:rsidR="009A7B84">
        <w:rPr>
          <w:rFonts w:ascii="Lato" w:hAnsi="Lato"/>
        </w:rPr>
        <w:t>less than one in five (</w:t>
      </w:r>
      <w:r>
        <w:rPr>
          <w:rFonts w:ascii="Lato" w:hAnsi="Lato"/>
        </w:rPr>
        <w:t>18.1%</w:t>
      </w:r>
      <w:r w:rsidR="009A7B84">
        <w:rPr>
          <w:rFonts w:ascii="Lato" w:hAnsi="Lato"/>
        </w:rPr>
        <w:t>)</w:t>
      </w:r>
      <w:r>
        <w:rPr>
          <w:rFonts w:ascii="Lato" w:hAnsi="Lato"/>
        </w:rPr>
        <w:t>, much lower than those for many other common cancers.</w:t>
      </w:r>
      <w:r w:rsidR="00FC45C7">
        <w:rPr>
          <w:rFonts w:ascii="Lato" w:hAnsi="Lato"/>
        </w:rPr>
        <w:t xml:space="preserve"> Less than half of those diagnosed with lung cancer will still be alive a year later. </w:t>
      </w:r>
      <w:r w:rsidR="00DD1BF8">
        <w:rPr>
          <w:rFonts w:ascii="Lato" w:hAnsi="Lato"/>
        </w:rPr>
        <w:t>L</w:t>
      </w:r>
      <w:r w:rsidR="00FC45C7">
        <w:rPr>
          <w:rFonts w:ascii="Lato" w:hAnsi="Lato"/>
        </w:rPr>
        <w:t>ung cancer can be prevented, and new research has shown that scre</w:t>
      </w:r>
      <w:bookmarkStart w:id="2" w:name="_GoBack"/>
      <w:bookmarkEnd w:id="2"/>
      <w:r w:rsidR="00FC45C7">
        <w:rPr>
          <w:rFonts w:ascii="Lato" w:hAnsi="Lato"/>
        </w:rPr>
        <w:t>ening can catch more cases earlier and save lives.</w:t>
      </w:r>
    </w:p>
    <w:p w14:paraId="18D4DFB3" w14:textId="63AC4407" w:rsidR="00DD1BF8" w:rsidRDefault="00DD1BF8" w:rsidP="00A47032">
      <w:pPr>
        <w:rPr>
          <w:rFonts w:ascii="Lato" w:hAnsi="Lato"/>
        </w:rPr>
      </w:pPr>
      <w:r>
        <w:rPr>
          <w:rFonts w:ascii="Lato" w:hAnsi="Lato"/>
        </w:rPr>
        <w:t xml:space="preserve">However, the burden of lung cancer is not the same </w:t>
      </w:r>
      <w:r w:rsidR="003365AC">
        <w:rPr>
          <w:rFonts w:ascii="Lato" w:hAnsi="Lato"/>
        </w:rPr>
        <w:t>everywhere</w:t>
      </w:r>
      <w:r>
        <w:rPr>
          <w:rFonts w:ascii="Lato" w:hAnsi="Lato"/>
        </w:rPr>
        <w:t>. Some states have much higher rates of new cases than others, or much lower survival rates. Treatment, exposure to risk factors, and access to screening facilities also varies from state to state.</w:t>
      </w:r>
    </w:p>
    <w:p w14:paraId="59379B37" w14:textId="3F69872E" w:rsidR="00DD1BF8" w:rsidRPr="00A47032" w:rsidRDefault="00DD1BF8" w:rsidP="00A47032">
      <w:pPr>
        <w:rPr>
          <w:rFonts w:ascii="Lato" w:hAnsi="Lato"/>
        </w:rPr>
      </w:pPr>
      <w:r>
        <w:rPr>
          <w:rFonts w:ascii="Lato" w:hAnsi="Lato"/>
        </w:rPr>
        <w:t xml:space="preserve">This report summarizes </w:t>
      </w:r>
      <w:r w:rsidR="003365AC">
        <w:rPr>
          <w:rFonts w:ascii="Lato" w:hAnsi="Lato"/>
        </w:rPr>
        <w:t xml:space="preserve">the available data on state-specific </w:t>
      </w:r>
      <w:r>
        <w:rPr>
          <w:rFonts w:ascii="Lato" w:hAnsi="Lato"/>
        </w:rPr>
        <w:t>lung cancer burden</w:t>
      </w:r>
      <w:r w:rsidR="001F0353">
        <w:rPr>
          <w:rFonts w:ascii="Lato" w:hAnsi="Lato"/>
        </w:rPr>
        <w:t>. It provides</w:t>
      </w:r>
      <w:r>
        <w:rPr>
          <w:rFonts w:ascii="Lato" w:hAnsi="Lato"/>
        </w:rPr>
        <w:t xml:space="preserve"> </w:t>
      </w:r>
      <w:r w:rsidR="001F0353">
        <w:rPr>
          <w:rFonts w:ascii="Lato" w:hAnsi="Lato"/>
        </w:rPr>
        <w:t xml:space="preserve">policy makers, researchers, health care practitioners, and anyone committed to ending lung cancer with a one-stop resource for </w:t>
      </w:r>
      <w:r w:rsidR="003365AC">
        <w:rPr>
          <w:rFonts w:ascii="Lato" w:hAnsi="Lato"/>
        </w:rPr>
        <w:t>identifying</w:t>
      </w:r>
      <w:r w:rsidR="001F0353">
        <w:rPr>
          <w:rFonts w:ascii="Lato" w:hAnsi="Lato"/>
        </w:rPr>
        <w:t xml:space="preserve"> where their state can best focus its resources to decrease the burden </w:t>
      </w:r>
      <w:r w:rsidR="009A7B84">
        <w:rPr>
          <w:rFonts w:ascii="Lato" w:hAnsi="Lato"/>
        </w:rPr>
        <w:t>of lung cancer.</w:t>
      </w:r>
    </w:p>
    <w:p w14:paraId="223C3559" w14:textId="139B7740" w:rsidR="00BA16E3" w:rsidRPr="006935FE" w:rsidRDefault="00C82B8E" w:rsidP="00C82B8E">
      <w:pPr>
        <w:jc w:val="center"/>
        <w:rPr>
          <w:rFonts w:ascii="Lato" w:hAnsi="Lato"/>
          <w:b/>
        </w:rPr>
      </w:pPr>
      <w:r w:rsidRPr="006935FE">
        <w:rPr>
          <w:rFonts w:ascii="Lato" w:hAnsi="Lato"/>
          <w:b/>
        </w:rPr>
        <w:t>Connecticut</w:t>
      </w:r>
    </w:p>
    <w:p w14:paraId="3520820A" w14:textId="3F288373" w:rsidR="00E8238A" w:rsidRDefault="00E8238A" w:rsidP="00E8238A">
      <w:pPr>
        <w:rPr>
          <w:rFonts w:ascii="Lato" w:hAnsi="Lato"/>
          <w:b/>
          <w:u w:val="single"/>
        </w:rPr>
      </w:pPr>
      <w:r w:rsidRPr="006935FE">
        <w:rPr>
          <w:rFonts w:ascii="Lato" w:hAnsi="Lato"/>
          <w:b/>
          <w:u w:val="single"/>
        </w:rPr>
        <w:t>Prevention</w:t>
      </w:r>
    </w:p>
    <w:p w14:paraId="298DE4B9" w14:textId="3AC15FA3" w:rsidR="002D7454" w:rsidRDefault="00B97C8B" w:rsidP="0023139E">
      <w:pPr>
        <w:rPr>
          <w:rFonts w:ascii="Lato" w:hAnsi="Lato"/>
          <w:i/>
        </w:rPr>
      </w:pPr>
      <w:r w:rsidRPr="007F0E8A">
        <w:rPr>
          <w:rFonts w:ascii="Lato" w:hAnsi="Lato"/>
          <w:i/>
          <w:noProof/>
        </w:rPr>
        <mc:AlternateContent>
          <mc:Choice Requires="wps">
            <w:drawing>
              <wp:anchor distT="45720" distB="45720" distL="114300" distR="114300" simplePos="0" relativeHeight="251670528" behindDoc="0" locked="0" layoutInCell="1" allowOverlap="1" wp14:anchorId="19FC3347" wp14:editId="107E4C4D">
                <wp:simplePos x="0" y="0"/>
                <wp:positionH relativeFrom="column">
                  <wp:posOffset>819150</wp:posOffset>
                </wp:positionH>
                <wp:positionV relativeFrom="paragraph">
                  <wp:posOffset>5380990</wp:posOffset>
                </wp:positionV>
                <wp:extent cx="5868035"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426720"/>
                        </a:xfrm>
                        <a:prstGeom prst="rect">
                          <a:avLst/>
                        </a:prstGeom>
                        <a:solidFill>
                          <a:srgbClr val="FFFFFF"/>
                        </a:solidFill>
                        <a:ln w="9525">
                          <a:noFill/>
                          <a:miter lim="800000"/>
                          <a:headEnd/>
                          <a:tailEnd/>
                        </a:ln>
                      </wps:spPr>
                      <wps:txb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C3347" id="_x0000_t202" coordsize="21600,21600" o:spt="202" path="m,l,21600r21600,l21600,xe">
                <v:stroke joinstyle="miter"/>
                <v:path gradientshapeok="t" o:connecttype="rect"/>
              </v:shapetype>
              <v:shape id="Text Box 2" o:spid="_x0000_s1026" type="#_x0000_t202" style="position:absolute;margin-left:64.5pt;margin-top:423.7pt;width:462.05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" stroked="f">
                <v:textbo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v:textbox>
                <w10:wrap type="square"/>
              </v:shape>
            </w:pict>
          </mc:Fallback>
        </mc:AlternateContent>
      </w:r>
      <w:r w:rsidR="009A7B84">
        <w:rPr>
          <w:rFonts w:ascii="Lato" w:hAnsi="Lato"/>
          <w:noProof/>
        </w:rPr>
        <mc:AlternateContent>
          <mc:Choice Requires="wps">
            <w:drawing>
              <wp:anchor distT="0" distB="0" distL="114300" distR="114300" simplePos="0" relativeHeight="251660288" behindDoc="0" locked="0" layoutInCell="1" allowOverlap="1" wp14:anchorId="28F85247" wp14:editId="7F784524">
                <wp:simplePos x="0" y="0"/>
                <wp:positionH relativeFrom="column">
                  <wp:posOffset>47625</wp:posOffset>
                </wp:positionH>
                <wp:positionV relativeFrom="paragraph">
                  <wp:posOffset>476250</wp:posOffset>
                </wp:positionV>
                <wp:extent cx="6858000" cy="2276475"/>
                <wp:effectExtent l="0" t="0" r="19050" b="28575"/>
                <wp:wrapTopAndBottom/>
                <wp:docPr id="3" name="Text Box 3"/>
                <wp:cNvGraphicFramePr/>
                <a:graphic xmlns:a="http://schemas.openxmlformats.org/drawingml/2006/main">
                  <a:graphicData uri="http://schemas.microsoft.com/office/word/2010/wordprocessingShape">
                    <wps:wsp>
                      <wps:cNvSpPr txBox="1"/>
                      <wps:spPr>
                        <a:xfrm>
                          <a:off x="0" y="0"/>
                          <a:ext cx="6858000" cy="2276475"/>
                        </a:xfrm>
                        <a:prstGeom prst="rect">
                          <a:avLst/>
                        </a:prstGeom>
                        <a:solidFill>
                          <a:schemeClr val="lt1"/>
                        </a:solidFill>
                        <a:ln w="6350">
                          <a:solidFill>
                            <a:prstClr val="black"/>
                          </a:solidFill>
                        </a:ln>
                      </wps:spPr>
                      <wps:txbx>
                        <w:txbxContent>
                          <w:p w14:paraId="42390F10" w14:textId="357BE6C5" w:rsidR="002D7454" w:rsidRPr="006935FE" w:rsidRDefault="002D7454" w:rsidP="002D7454">
                            <w:pPr>
                              <w:pStyle w:val="ListParagraph"/>
                              <w:numPr>
                                <w:ilvl w:val="0"/>
                                <w:numId w:val="1"/>
                              </w:numPr>
                              <w:rPr>
                                <w:rFonts w:ascii="Lato" w:hAnsi="Lato"/>
                              </w:rPr>
                            </w:pPr>
                            <w:r w:rsidRPr="006935FE">
                              <w:rPr>
                                <w:rFonts w:ascii="Lato" w:hAnsi="Lato"/>
                              </w:rPr>
                              <w:t xml:space="preserve">The smoking rate in </w:t>
                            </w:r>
                            <w:r w:rsidRPr="00885E8B">
                              <w:rPr>
                                <w:rFonts w:ascii="Lato" w:hAnsi="Lato"/>
                                <w:highlight w:val="yellow"/>
                              </w:rPr>
                              <w:t>Connecticut</w:t>
                            </w:r>
                            <w:r w:rsidRPr="006935FE">
                              <w:rPr>
                                <w:rFonts w:ascii="Lato" w:hAnsi="Lato"/>
                              </w:rPr>
                              <w:t xml:space="preserve"> is</w:t>
                            </w:r>
                            <w:r w:rsidR="00B54A7B">
                              <w:rPr>
                                <w:rFonts w:ascii="Lato" w:hAnsi="Lato"/>
                              </w:rPr>
                              <w:t xml:space="preserve"> </w:t>
                            </w:r>
                            <w:r w:rsidR="00B54A7B" w:rsidRPr="00885E8B">
                              <w:rPr>
                                <w:rFonts w:ascii="Lato" w:hAnsi="Lato"/>
                                <w:highlight w:val="yellow"/>
                              </w:rPr>
                              <w:t>13.5</w:t>
                            </w:r>
                            <w:ins w:id="3" w:author="Zach Jump" w:date="2017-10-24T13:37:00Z">
                              <w:r w:rsidR="00885E8B">
                                <w:rPr>
                                  <w:rFonts w:ascii="Lato" w:hAnsi="Lato"/>
                                </w:rPr>
                                <w:t xml:space="preserve"> percent</w:t>
                              </w:r>
                            </w:ins>
                            <w:del w:id="4" w:author="Zach Jump" w:date="2017-10-24T13:37:00Z">
                              <w:r w:rsidR="00B54A7B" w:rsidDel="00885E8B">
                                <w:rPr>
                                  <w:rFonts w:ascii="Lato" w:hAnsi="Lato"/>
                                </w:rPr>
                                <w:delText>%</w:delText>
                              </w:r>
                            </w:del>
                            <w:r w:rsidR="00B54A7B">
                              <w:rPr>
                                <w:rFonts w:ascii="Lato" w:hAnsi="Lato"/>
                              </w:rPr>
                              <w:t>, l</w:t>
                            </w:r>
                            <w:r w:rsidRPr="006935FE">
                              <w:rPr>
                                <w:rFonts w:ascii="Lato" w:hAnsi="Lato"/>
                              </w:rPr>
                              <w:t xml:space="preserve">ower than the national average of </w:t>
                            </w:r>
                            <w:r w:rsidR="00B54A7B">
                              <w:rPr>
                                <w:rFonts w:ascii="Lato" w:hAnsi="Lato"/>
                              </w:rPr>
                              <w:t>16.8</w:t>
                            </w:r>
                            <w:ins w:id="5" w:author="Zach Jump" w:date="2017-10-24T13:38:00Z">
                              <w:r w:rsidR="00885E8B">
                                <w:rPr>
                                  <w:rFonts w:ascii="Lato" w:hAnsi="Lato"/>
                                </w:rPr>
                                <w:t xml:space="preserve"> percent</w:t>
                              </w:r>
                            </w:ins>
                            <w:del w:id="6" w:author="Zach Jump" w:date="2017-10-24T13:38:00Z">
                              <w:r w:rsidR="00B54A7B" w:rsidDel="00885E8B">
                                <w:rPr>
                                  <w:rFonts w:ascii="Lato" w:hAnsi="Lato"/>
                                </w:rPr>
                                <w:delText>%</w:delText>
                              </w:r>
                            </w:del>
                            <w:r w:rsidRPr="006935FE">
                              <w:rPr>
                                <w:rFonts w:ascii="Lato" w:hAnsi="Lato"/>
                              </w:rPr>
                              <w:t>.</w:t>
                            </w:r>
                          </w:p>
                          <w:p w14:paraId="22039F06" w14:textId="432B882A"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w:t>
                            </w:r>
                            <w:del w:id="7" w:author="Paul Billings" w:date="2017-10-19T10:52:00Z">
                              <w:r w:rsidRPr="006935FE" w:rsidDel="00792700">
                                <w:rPr>
                                  <w:rFonts w:ascii="Lato" w:hAnsi="Lato"/>
                                </w:rPr>
                                <w:delText>T</w:delText>
                              </w:r>
                            </w:del>
                            <w:ins w:id="8" w:author="Paul Billings" w:date="2017-10-19T10:52:00Z">
                              <w:r w:rsidR="00792700">
                                <w:rPr>
                                  <w:rFonts w:ascii="Lato" w:hAnsi="Lato"/>
                                </w:rPr>
                                <w:t>t</w:t>
                              </w:r>
                            </w:ins>
                            <w:r w:rsidRPr="006935FE">
                              <w:rPr>
                                <w:rFonts w:ascii="Lato" w:hAnsi="Lato"/>
                              </w:rPr>
                              <w:t xml:space="preserve">he </w:t>
                            </w:r>
                            <w:hyperlink r:id="rId8"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Connecticut’s 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"F</w:t>
                            </w:r>
                            <w:proofErr w:type="gramStart"/>
                            <w:r w:rsidRPr="006935FE">
                              <w:rPr>
                                <w:rFonts w:ascii="Lato" w:eastAsia="Times New Roman" w:hAnsi="Lato" w:cs="Times New Roman"/>
                              </w:rPr>
                              <w:t>"  for</w:t>
                            </w:r>
                            <w:proofErr w:type="gramEnd"/>
                            <w:r w:rsidRPr="006935FE">
                              <w:rPr>
                                <w:rFonts w:ascii="Lato" w:eastAsia="Times New Roman" w:hAnsi="Lato" w:cs="Times New Roman"/>
                              </w:rPr>
                              <w:t xml:space="preserve">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"C"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"B"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"D"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"F"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85247" id="_x0000_t202" coordsize="21600,21600" o:spt="202" path="m,l,21600r21600,l21600,xe">
                <v:stroke joinstyle="miter"/>
                <v:path gradientshapeok="t" o:connecttype="rect"/>
              </v:shapetype>
              <v:shape id="Text Box 3" o:spid="_x0000_s1027" type="#_x0000_t202" style="position:absolute;margin-left:3.75pt;margin-top:37.5pt;width:540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" fillcolor="white [3201]" strokeweight=".5pt">
                <v:textbox>
                  <w:txbxContent>
                    <w:p w14:paraId="42390F10" w14:textId="357BE6C5" w:rsidR="002D7454" w:rsidRPr="006935FE" w:rsidRDefault="002D7454" w:rsidP="002D7454">
                      <w:pPr>
                        <w:pStyle w:val="ListParagraph"/>
                        <w:numPr>
                          <w:ilvl w:val="0"/>
                          <w:numId w:val="1"/>
                        </w:numPr>
                        <w:rPr>
                          <w:rFonts w:ascii="Lato" w:hAnsi="Lato"/>
                        </w:rPr>
                      </w:pPr>
                      <w:r w:rsidRPr="006935FE">
                        <w:rPr>
                          <w:rFonts w:ascii="Lato" w:hAnsi="Lato"/>
                        </w:rPr>
                        <w:t xml:space="preserve">The smoking rate in </w:t>
                      </w:r>
                      <w:r w:rsidRPr="00885E8B">
                        <w:rPr>
                          <w:rFonts w:ascii="Lato" w:hAnsi="Lato"/>
                          <w:highlight w:val="yellow"/>
                        </w:rPr>
                        <w:t>Connecticut</w:t>
                      </w:r>
                      <w:r w:rsidRPr="006935FE">
                        <w:rPr>
                          <w:rFonts w:ascii="Lato" w:hAnsi="Lato"/>
                        </w:rPr>
                        <w:t xml:space="preserve"> is</w:t>
                      </w:r>
                      <w:r w:rsidR="00B54A7B">
                        <w:rPr>
                          <w:rFonts w:ascii="Lato" w:hAnsi="Lato"/>
                        </w:rPr>
                        <w:t xml:space="preserve"> </w:t>
                      </w:r>
                      <w:r w:rsidR="00B54A7B" w:rsidRPr="00885E8B">
                        <w:rPr>
                          <w:rFonts w:ascii="Lato" w:hAnsi="Lato"/>
                          <w:highlight w:val="yellow"/>
                        </w:rPr>
                        <w:t>13.5</w:t>
                      </w:r>
                      <w:ins w:id="9" w:author="Zach Jump" w:date="2017-10-24T13:37:00Z">
                        <w:r w:rsidR="00885E8B">
                          <w:rPr>
                            <w:rFonts w:ascii="Lato" w:hAnsi="Lato"/>
                          </w:rPr>
                          <w:t xml:space="preserve"> percent</w:t>
                        </w:r>
                      </w:ins>
                      <w:del w:id="10" w:author="Zach Jump" w:date="2017-10-24T13:37:00Z">
                        <w:r w:rsidR="00B54A7B" w:rsidDel="00885E8B">
                          <w:rPr>
                            <w:rFonts w:ascii="Lato" w:hAnsi="Lato"/>
                          </w:rPr>
                          <w:delText>%</w:delText>
                        </w:r>
                      </w:del>
                      <w:r w:rsidR="00B54A7B">
                        <w:rPr>
                          <w:rFonts w:ascii="Lato" w:hAnsi="Lato"/>
                        </w:rPr>
                        <w:t>, l</w:t>
                      </w:r>
                      <w:r w:rsidRPr="006935FE">
                        <w:rPr>
                          <w:rFonts w:ascii="Lato" w:hAnsi="Lato"/>
                        </w:rPr>
                        <w:t xml:space="preserve">ower than the national average of </w:t>
                      </w:r>
                      <w:r w:rsidR="00B54A7B">
                        <w:rPr>
                          <w:rFonts w:ascii="Lato" w:hAnsi="Lato"/>
                        </w:rPr>
                        <w:t>16.8</w:t>
                      </w:r>
                      <w:ins w:id="11" w:author="Zach Jump" w:date="2017-10-24T13:38:00Z">
                        <w:r w:rsidR="00885E8B">
                          <w:rPr>
                            <w:rFonts w:ascii="Lato" w:hAnsi="Lato"/>
                          </w:rPr>
                          <w:t xml:space="preserve"> percent</w:t>
                        </w:r>
                      </w:ins>
                      <w:del w:id="12" w:author="Zach Jump" w:date="2017-10-24T13:38:00Z">
                        <w:r w:rsidR="00B54A7B" w:rsidDel="00885E8B">
                          <w:rPr>
                            <w:rFonts w:ascii="Lato" w:hAnsi="Lato"/>
                          </w:rPr>
                          <w:delText>%</w:delText>
                        </w:r>
                      </w:del>
                      <w:r w:rsidRPr="006935FE">
                        <w:rPr>
                          <w:rFonts w:ascii="Lato" w:hAnsi="Lato"/>
                        </w:rPr>
                        <w:t>.</w:t>
                      </w:r>
                    </w:p>
                    <w:p w14:paraId="22039F06" w14:textId="432B882A"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w:t>
                      </w:r>
                      <w:del w:id="13" w:author="Paul Billings" w:date="2017-10-19T10:52:00Z">
                        <w:r w:rsidRPr="006935FE" w:rsidDel="00792700">
                          <w:rPr>
                            <w:rFonts w:ascii="Lato" w:hAnsi="Lato"/>
                          </w:rPr>
                          <w:delText>T</w:delText>
                        </w:r>
                      </w:del>
                      <w:ins w:id="14" w:author="Paul Billings" w:date="2017-10-19T10:52:00Z">
                        <w:r w:rsidR="00792700">
                          <w:rPr>
                            <w:rFonts w:ascii="Lato" w:hAnsi="Lato"/>
                          </w:rPr>
                          <w:t>t</w:t>
                        </w:r>
                      </w:ins>
                      <w:r w:rsidRPr="006935FE">
                        <w:rPr>
                          <w:rFonts w:ascii="Lato" w:hAnsi="Lato"/>
                        </w:rPr>
                        <w:t xml:space="preserve">he </w:t>
                      </w:r>
                      <w:hyperlink r:id="rId9"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Connecticut’s 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"F</w:t>
                      </w:r>
                      <w:proofErr w:type="gramStart"/>
                      <w:r w:rsidRPr="006935FE">
                        <w:rPr>
                          <w:rFonts w:ascii="Lato" w:eastAsia="Times New Roman" w:hAnsi="Lato" w:cs="Times New Roman"/>
                        </w:rPr>
                        <w:t>"  for</w:t>
                      </w:r>
                      <w:proofErr w:type="gramEnd"/>
                      <w:r w:rsidRPr="006935FE">
                        <w:rPr>
                          <w:rFonts w:ascii="Lato" w:eastAsia="Times New Roman" w:hAnsi="Lato" w:cs="Times New Roman"/>
                        </w:rPr>
                        <w:t xml:space="preserve">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"C"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"B"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"D"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"F"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v:textbox>
                <w10:wrap type="topAndBottom"/>
              </v:shape>
            </w:pict>
          </mc:Fallback>
        </mc:AlternateContent>
      </w:r>
      <w:r w:rsidR="00E8238A" w:rsidRPr="006935FE">
        <w:rPr>
          <w:rFonts w:ascii="Lato" w:hAnsi="Lato"/>
          <w:b/>
          <w:i/>
        </w:rPr>
        <w:t>Tobacco</w:t>
      </w:r>
      <w:r w:rsidR="00E8238A" w:rsidRPr="006935FE">
        <w:rPr>
          <w:rFonts w:ascii="Lato" w:hAnsi="Lato"/>
          <w:b/>
        </w:rPr>
        <w:t xml:space="preserve"> </w:t>
      </w:r>
      <w:r w:rsidR="00E8238A" w:rsidRPr="006935FE">
        <w:rPr>
          <w:rFonts w:ascii="Lato" w:hAnsi="Lato"/>
        </w:rPr>
        <w:t xml:space="preserve">use is the leading risk factor for lung cancer. Smoking and second-hand smoke have both been shown to cause lung cancer. </w:t>
      </w:r>
      <w:r w:rsidR="005A399A">
        <w:rPr>
          <w:rFonts w:ascii="Lato" w:hAnsi="Lato"/>
          <w:i/>
          <w:noProof/>
        </w:rPr>
        <w:drawing>
          <wp:anchor distT="0" distB="0" distL="114300" distR="114300" simplePos="0" relativeHeight="251668480" behindDoc="0" locked="0" layoutInCell="1" allowOverlap="1" wp14:anchorId="70C3F306" wp14:editId="13539030">
            <wp:simplePos x="0" y="0"/>
            <wp:positionH relativeFrom="column">
              <wp:posOffset>104775</wp:posOffset>
            </wp:positionH>
            <wp:positionV relativeFrom="paragraph">
              <wp:posOffset>2606040</wp:posOffset>
            </wp:positionV>
            <wp:extent cx="6858000" cy="387154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71546"/>
                    </a:xfrm>
                    <a:prstGeom prst="rect">
                      <a:avLst/>
                    </a:prstGeom>
                    <a:noFill/>
                  </pic:spPr>
                </pic:pic>
              </a:graphicData>
            </a:graphic>
            <wp14:sizeRelH relativeFrom="page">
              <wp14:pctWidth>0</wp14:pctWidth>
            </wp14:sizeRelH>
            <wp14:sizeRelV relativeFrom="page">
              <wp14:pctHeight>0</wp14:pctHeight>
            </wp14:sizeRelV>
          </wp:anchor>
        </w:drawing>
      </w:r>
    </w:p>
    <w:p w14:paraId="7A3501BB" w14:textId="62E0BBCF" w:rsidR="002D7454" w:rsidRDefault="002D7454" w:rsidP="002255AF">
      <w:pPr>
        <w:jc w:val="center"/>
        <w:rPr>
          <w:rFonts w:ascii="Lato" w:hAnsi="Lato"/>
          <w:i/>
        </w:rPr>
      </w:pPr>
    </w:p>
    <w:p w14:paraId="1264947D" w14:textId="75F5FAC0" w:rsidR="00011E3E" w:rsidRPr="00011E3E" w:rsidRDefault="00D10BCE" w:rsidP="0074690B">
      <w:pPr>
        <w:rPr>
          <w:rFonts w:ascii="Lato" w:hAnsi="Lato"/>
        </w:rPr>
      </w:pPr>
      <w:r>
        <w:rPr>
          <w:rFonts w:ascii="Lato" w:hAnsi="Lato"/>
        </w:rPr>
        <w:t xml:space="preserve">The dotted line in the chart shows that, on average, </w:t>
      </w:r>
      <w:r w:rsidR="00011E3E" w:rsidRPr="00011E3E">
        <w:rPr>
          <w:rFonts w:ascii="Lato" w:hAnsi="Lato"/>
        </w:rPr>
        <w:t>each one point increase in the smoking rate for a state</w:t>
      </w:r>
      <w:r>
        <w:rPr>
          <w:rFonts w:ascii="Lato" w:hAnsi="Lato"/>
        </w:rPr>
        <w:t xml:space="preserve"> equals an increase of 2.</w:t>
      </w:r>
      <w:r w:rsidR="007B18B1">
        <w:rPr>
          <w:rFonts w:ascii="Lato" w:hAnsi="Lato"/>
        </w:rPr>
        <w:t>4</w:t>
      </w:r>
      <w:r>
        <w:rPr>
          <w:rFonts w:ascii="Lato" w:hAnsi="Lato"/>
        </w:rPr>
        <w:t xml:space="preserve"> points in </w:t>
      </w:r>
      <w:r w:rsidR="00011E3E" w:rsidRPr="00011E3E">
        <w:rPr>
          <w:rFonts w:ascii="Lato" w:hAnsi="Lato"/>
        </w:rPr>
        <w:t>the lung cancer incidence</w:t>
      </w:r>
      <w:r w:rsidR="00301AEB">
        <w:rPr>
          <w:rFonts w:ascii="Lato" w:hAnsi="Lato"/>
        </w:rPr>
        <w:t xml:space="preserve"> (the number of new lung cancer cases)</w:t>
      </w:r>
      <w:r>
        <w:rPr>
          <w:rFonts w:ascii="Lato" w:hAnsi="Lato"/>
        </w:rPr>
        <w:t xml:space="preserve"> rate</w:t>
      </w:r>
      <w:r w:rsidR="00011E3E">
        <w:rPr>
          <w:rFonts w:ascii="Lato" w:hAnsi="Lato"/>
        </w:rPr>
        <w:t xml:space="preserve">. </w:t>
      </w:r>
      <w:r w:rsidRPr="009F5E14">
        <w:rPr>
          <w:rFonts w:ascii="Lato" w:hAnsi="Lato"/>
          <w:highlight w:val="yellow"/>
        </w:rPr>
        <w:t>For Connecticut, n</w:t>
      </w:r>
      <w:r w:rsidR="00011E3E" w:rsidRPr="009F5E14">
        <w:rPr>
          <w:rFonts w:ascii="Lato" w:hAnsi="Lato"/>
          <w:highlight w:val="yellow"/>
        </w:rPr>
        <w:t xml:space="preserve">ot only is the smoking rate below the national average, but the lung cancer incidence rate is </w:t>
      </w:r>
      <w:r w:rsidR="00FF75CF" w:rsidRPr="009F5E14">
        <w:rPr>
          <w:rFonts w:ascii="Lato" w:hAnsi="Lato"/>
          <w:highlight w:val="yellow"/>
        </w:rPr>
        <w:t xml:space="preserve">higher </w:t>
      </w:r>
      <w:r w:rsidR="00011E3E" w:rsidRPr="009F5E14">
        <w:rPr>
          <w:rFonts w:ascii="Lato" w:hAnsi="Lato"/>
          <w:highlight w:val="yellow"/>
        </w:rPr>
        <w:t xml:space="preserve">than would be expected for this smoking rate, as shown by the Connecticut data point being below the </w:t>
      </w:r>
      <w:r w:rsidRPr="009F5E14">
        <w:rPr>
          <w:rFonts w:ascii="Lato" w:hAnsi="Lato"/>
          <w:highlight w:val="yellow"/>
        </w:rPr>
        <w:t xml:space="preserve">dotted </w:t>
      </w:r>
      <w:r w:rsidR="00011E3E" w:rsidRPr="009F5E14">
        <w:rPr>
          <w:rFonts w:ascii="Lato" w:hAnsi="Lato"/>
          <w:highlight w:val="yellow"/>
        </w:rPr>
        <w:t>line in the chart.</w:t>
      </w:r>
      <w:r w:rsidRPr="009F5E14">
        <w:rPr>
          <w:rFonts w:ascii="Lato" w:hAnsi="Lato"/>
          <w:highlight w:val="yellow"/>
        </w:rPr>
        <w:t xml:space="preserve"> This suggests that</w:t>
      </w:r>
      <w:r w:rsidR="00301AEB" w:rsidRPr="009F5E14">
        <w:rPr>
          <w:rFonts w:ascii="Lato" w:hAnsi="Lato"/>
          <w:highlight w:val="yellow"/>
        </w:rPr>
        <w:t xml:space="preserve"> people living in Connecticut might have </w:t>
      </w:r>
      <w:r w:rsidR="00FF75CF" w:rsidRPr="009F5E14">
        <w:rPr>
          <w:rFonts w:ascii="Lato" w:hAnsi="Lato"/>
          <w:highlight w:val="yellow"/>
        </w:rPr>
        <w:t xml:space="preserve">higher </w:t>
      </w:r>
      <w:r w:rsidR="00301AEB" w:rsidRPr="009F5E14">
        <w:rPr>
          <w:rFonts w:ascii="Lato" w:hAnsi="Lato"/>
          <w:highlight w:val="yellow"/>
        </w:rPr>
        <w:t>exposures to other risk</w:t>
      </w:r>
      <w:r w:rsidRPr="009F5E14">
        <w:rPr>
          <w:rFonts w:ascii="Lato" w:hAnsi="Lato"/>
          <w:highlight w:val="yellow"/>
        </w:rPr>
        <w:t xml:space="preserve"> factors</w:t>
      </w:r>
      <w:r w:rsidR="00301AEB" w:rsidRPr="009F5E14">
        <w:rPr>
          <w:rFonts w:ascii="Lato" w:hAnsi="Lato"/>
          <w:highlight w:val="yellow"/>
        </w:rPr>
        <w:t xml:space="preserve"> besides smoking.</w:t>
      </w:r>
      <w:r w:rsidR="00301AEB">
        <w:rPr>
          <w:rFonts w:ascii="Lato" w:hAnsi="Lato"/>
        </w:rPr>
        <w:t xml:space="preserve"> </w:t>
      </w:r>
    </w:p>
    <w:p w14:paraId="5E90502D" w14:textId="5792C9BE" w:rsidR="0074690B" w:rsidRDefault="002D7454" w:rsidP="0074690B">
      <w:pPr>
        <w:rPr>
          <w:rStyle w:val="apple-converted-space"/>
          <w:rFonts w:ascii="Lato" w:hAnsi="Lato" w:cs="Arial"/>
          <w:shd w:val="clear" w:color="auto" w:fill="FFFFFF"/>
        </w:rPr>
      </w:pPr>
      <w:r>
        <w:rPr>
          <w:rFonts w:ascii="Lato" w:hAnsi="Lato"/>
          <w:b/>
          <w:i/>
          <w:noProof/>
        </w:rPr>
        <mc:AlternateContent>
          <mc:Choice Requires="wps">
            <w:drawing>
              <wp:anchor distT="0" distB="0" distL="114300" distR="114300" simplePos="0" relativeHeight="251661312" behindDoc="0" locked="0" layoutInCell="1" allowOverlap="1" wp14:anchorId="68F21C6B" wp14:editId="0B983306">
                <wp:simplePos x="0" y="0"/>
                <wp:positionH relativeFrom="column">
                  <wp:posOffset>1076325</wp:posOffset>
                </wp:positionH>
                <wp:positionV relativeFrom="paragraph">
                  <wp:posOffset>807085</wp:posOffset>
                </wp:positionV>
                <wp:extent cx="501967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019675" cy="1524000"/>
                        </a:xfrm>
                        <a:prstGeom prst="rect">
                          <a:avLst/>
                        </a:prstGeom>
                        <a:solidFill>
                          <a:schemeClr val="lt1"/>
                        </a:solidFill>
                        <a:ln w="6350">
                          <a:solidFill>
                            <a:prstClr val="black"/>
                          </a:solidFill>
                        </a:ln>
                      </wps:spPr>
                      <wps:txbx>
                        <w:txbxContent>
                          <w:p w14:paraId="44EDE2A4" w14:textId="1B33DE5A" w:rsidR="002D7454" w:rsidRPr="006935FE" w:rsidRDefault="002D7454" w:rsidP="002D7454">
                            <w:pPr>
                              <w:pStyle w:val="ListParagraph"/>
                              <w:numPr>
                                <w:ilvl w:val="0"/>
                                <w:numId w:val="2"/>
                              </w:numPr>
                              <w:rPr>
                                <w:rFonts w:ascii="Lato" w:hAnsi="Lato"/>
                              </w:rPr>
                            </w:pPr>
                            <w:r w:rsidRPr="009F5E14">
                              <w:rPr>
                                <w:rFonts w:ascii="Lato" w:hAnsi="Lato"/>
                                <w:highlight w:val="yellow"/>
                              </w:rPr>
                              <w:t xml:space="preserve">41 </w:t>
                            </w:r>
                            <w:r w:rsidR="00D66BBF" w:rsidRPr="009F5E14">
                              <w:rPr>
                                <w:rFonts w:ascii="Lato" w:hAnsi="Lato"/>
                                <w:highlight w:val="yellow"/>
                              </w:rPr>
                              <w:t>c</w:t>
                            </w:r>
                            <w:r w:rsidRPr="009F5E14">
                              <w:rPr>
                                <w:rFonts w:ascii="Lato" w:hAnsi="Lato"/>
                                <w:highlight w:val="yellow"/>
                              </w:rPr>
                              <w:t>ounties</w:t>
                            </w:r>
                            <w:r w:rsidRPr="006935FE">
                              <w:rPr>
                                <w:rFonts w:ascii="Lato" w:hAnsi="Lato"/>
                              </w:rPr>
                              <w:t xml:space="preserve">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9F5E14">
                              <w:rPr>
                                <w:rFonts w:ascii="Lato" w:hAnsi="Lato" w:cs="Arial"/>
                                <w:highlight w:val="yellow"/>
                              </w:rPr>
                              <w:t>22 counties</w:t>
                            </w:r>
                            <w:r w:rsidRPr="006935FE">
                              <w:rPr>
                                <w:rFonts w:ascii="Lato" w:hAnsi="Lato" w:cs="Arial"/>
                              </w:rPr>
                              <w:t xml:space="preserve"> in Connecticut are considered Zone 2 which means they have </w:t>
                            </w:r>
                            <w:proofErr w:type="gramStart"/>
                            <w:r w:rsidRPr="006935FE">
                              <w:rPr>
                                <w:rFonts w:ascii="Lato" w:hAnsi="Lato" w:cs="Arial"/>
                              </w:rPr>
                              <w:t>a predicted average indoor radon screening levels</w:t>
                            </w:r>
                            <w:proofErr w:type="gramEnd"/>
                            <w:r w:rsidRPr="006935FE">
                              <w:rPr>
                                <w:rFonts w:ascii="Lato" w:hAnsi="Lato" w:cs="Arial"/>
                              </w:rPr>
                              <w:t xml:space="preserve">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1C6B" id="Text Box 4" o:spid="_x0000_s1028" type="#_x0000_t202" style="position:absolute;margin-left:84.75pt;margin-top:63.55pt;width:395.2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" fillcolor="white [3201]" strokeweight=".5pt">
                <v:textbox>
                  <w:txbxContent>
                    <w:p w14:paraId="44EDE2A4" w14:textId="1B33DE5A" w:rsidR="002D7454" w:rsidRPr="006935FE" w:rsidRDefault="002D7454" w:rsidP="002D7454">
                      <w:pPr>
                        <w:pStyle w:val="ListParagraph"/>
                        <w:numPr>
                          <w:ilvl w:val="0"/>
                          <w:numId w:val="2"/>
                        </w:numPr>
                        <w:rPr>
                          <w:rFonts w:ascii="Lato" w:hAnsi="Lato"/>
                        </w:rPr>
                      </w:pPr>
                      <w:r w:rsidRPr="009F5E14">
                        <w:rPr>
                          <w:rFonts w:ascii="Lato" w:hAnsi="Lato"/>
                          <w:highlight w:val="yellow"/>
                        </w:rPr>
                        <w:t xml:space="preserve">41 </w:t>
                      </w:r>
                      <w:r w:rsidR="00D66BBF" w:rsidRPr="009F5E14">
                        <w:rPr>
                          <w:rFonts w:ascii="Lato" w:hAnsi="Lato"/>
                          <w:highlight w:val="yellow"/>
                        </w:rPr>
                        <w:t>c</w:t>
                      </w:r>
                      <w:r w:rsidRPr="009F5E14">
                        <w:rPr>
                          <w:rFonts w:ascii="Lato" w:hAnsi="Lato"/>
                          <w:highlight w:val="yellow"/>
                        </w:rPr>
                        <w:t>ounties</w:t>
                      </w:r>
                      <w:r w:rsidRPr="006935FE">
                        <w:rPr>
                          <w:rFonts w:ascii="Lato" w:hAnsi="Lato"/>
                        </w:rPr>
                        <w:t xml:space="preserve">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9F5E14">
                        <w:rPr>
                          <w:rFonts w:ascii="Lato" w:hAnsi="Lato" w:cs="Arial"/>
                          <w:highlight w:val="yellow"/>
                        </w:rPr>
                        <w:t>22 counties</w:t>
                      </w:r>
                      <w:r w:rsidRPr="006935FE">
                        <w:rPr>
                          <w:rFonts w:ascii="Lato" w:hAnsi="Lato" w:cs="Arial"/>
                        </w:rPr>
                        <w:t xml:space="preserve"> in Connecticut are considered Zone 2 which means they have </w:t>
                      </w:r>
                      <w:proofErr w:type="gramStart"/>
                      <w:r w:rsidRPr="006935FE">
                        <w:rPr>
                          <w:rFonts w:ascii="Lato" w:hAnsi="Lato" w:cs="Arial"/>
                        </w:rPr>
                        <w:t>a predicted average indoor radon screening levels</w:t>
                      </w:r>
                      <w:proofErr w:type="gramEnd"/>
                      <w:r w:rsidRPr="006935FE">
                        <w:rPr>
                          <w:rFonts w:ascii="Lato" w:hAnsi="Lato" w:cs="Arial"/>
                        </w:rPr>
                        <w:t xml:space="preserve">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v:textbox>
              </v:shape>
            </w:pict>
          </mc:Fallback>
        </mc:AlternateContent>
      </w:r>
      <w:r w:rsidR="0074690B" w:rsidRPr="006935FE">
        <w:rPr>
          <w:rFonts w:ascii="Lato" w:hAnsi="Lato"/>
          <w:b/>
          <w:i/>
        </w:rPr>
        <w:t>Radon</w:t>
      </w:r>
      <w:r w:rsidR="0074690B" w:rsidRPr="006935FE">
        <w:rPr>
          <w:rFonts w:ascii="Lato" w:hAnsi="Lato"/>
        </w:rPr>
        <w:t xml:space="preserve"> is the second leading cause of lung cancer. Radon is a colorless and odorless </w:t>
      </w:r>
      <w:ins w:id="15" w:author="Janice Nolen" w:date="2017-10-10T15:39:00Z">
        <w:r w:rsidR="009F66DE">
          <w:rPr>
            <w:rFonts w:ascii="Lato" w:hAnsi="Lato"/>
          </w:rPr>
          <w:t xml:space="preserve">gas that </w:t>
        </w:r>
      </w:ins>
      <w:r w:rsidR="0074690B" w:rsidRPr="006935FE">
        <w:rPr>
          <w:rFonts w:ascii="Lato" w:hAnsi="Lato"/>
        </w:rPr>
        <w:t>can seep into homes and buildings. Some geographical areas have naturally higher radon rates than others</w:t>
      </w:r>
      <w:ins w:id="16" w:author="Janice Nolen" w:date="2017-10-10T15:39:00Z">
        <w:r w:rsidR="009F66DE">
          <w:rPr>
            <w:rFonts w:ascii="Lato" w:hAnsi="Lato"/>
          </w:rPr>
          <w:t>, but any home can have elevated levels</w:t>
        </w:r>
      </w:ins>
      <w:r w:rsidR="0074690B" w:rsidRPr="006935FE">
        <w:rPr>
          <w:rFonts w:ascii="Lato" w:hAnsi="Lato"/>
        </w:rPr>
        <w:t>. T</w:t>
      </w:r>
      <w:r w:rsidR="0074690B" w:rsidRPr="006935FE">
        <w:rPr>
          <w:rFonts w:ascii="Lato" w:hAnsi="Lato" w:cs="Arial"/>
          <w:shd w:val="clear" w:color="auto" w:fill="FFFFFF"/>
        </w:rPr>
        <w:t>he US EPA has set an action</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 xml:space="preserve">of 4 </w:t>
      </w:r>
      <w:proofErr w:type="spellStart"/>
      <w:r w:rsidR="0074690B" w:rsidRPr="006935FE">
        <w:rPr>
          <w:rFonts w:ascii="Lato" w:hAnsi="Lato" w:cs="Arial"/>
          <w:shd w:val="clear" w:color="auto" w:fill="FFFFFF"/>
        </w:rPr>
        <w:t>pCi</w:t>
      </w:r>
      <w:proofErr w:type="spellEnd"/>
      <w:r w:rsidR="0074690B" w:rsidRPr="006935FE">
        <w:rPr>
          <w:rFonts w:ascii="Lato" w:hAnsi="Lato" w:cs="Arial"/>
          <w:shd w:val="clear" w:color="auto" w:fill="FFFFFF"/>
        </w:rPr>
        <w:t>/L. At or above this</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 of radon</w:t>
      </w:r>
      <w:r w:rsidR="0074690B" w:rsidRPr="006935FE">
        <w:rPr>
          <w:rFonts w:ascii="Lato" w:hAnsi="Lato" w:cs="Arial"/>
          <w:shd w:val="clear" w:color="auto" w:fill="FFFFFF"/>
        </w:rPr>
        <w:t>, the EPA recommends you take corrective measures to reduce your exposure to</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radon</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gas.</w:t>
      </w:r>
      <w:r w:rsidR="0074690B" w:rsidRPr="006935FE">
        <w:rPr>
          <w:rStyle w:val="apple-converted-space"/>
          <w:rFonts w:ascii="Lato" w:hAnsi="Lato" w:cs="Arial"/>
          <w:shd w:val="clear" w:color="auto" w:fill="FFFFFF"/>
        </w:rPr>
        <w:t> </w:t>
      </w:r>
    </w:p>
    <w:p w14:paraId="6160C841" w14:textId="77777777" w:rsidR="002D7454" w:rsidRDefault="002D7454" w:rsidP="0074690B">
      <w:pPr>
        <w:rPr>
          <w:rStyle w:val="apple-converted-space"/>
          <w:rFonts w:ascii="Lato" w:hAnsi="Lato" w:cs="Arial"/>
          <w:shd w:val="clear" w:color="auto" w:fill="FFFFFF"/>
        </w:rPr>
      </w:pPr>
    </w:p>
    <w:p w14:paraId="58EF53C2" w14:textId="77777777" w:rsidR="002D7454" w:rsidRDefault="002D7454" w:rsidP="0074690B">
      <w:pPr>
        <w:rPr>
          <w:rFonts w:ascii="Lato" w:hAnsi="Lato"/>
          <w:b/>
          <w:i/>
        </w:rPr>
      </w:pPr>
    </w:p>
    <w:p w14:paraId="706D13C3" w14:textId="77777777" w:rsidR="002D7454" w:rsidRDefault="002D7454" w:rsidP="0074690B">
      <w:pPr>
        <w:rPr>
          <w:rFonts w:ascii="Lato" w:hAnsi="Lato"/>
          <w:b/>
          <w:i/>
        </w:rPr>
      </w:pPr>
    </w:p>
    <w:p w14:paraId="239C1B53" w14:textId="77777777" w:rsidR="002D7454" w:rsidRDefault="002D7454" w:rsidP="0074690B">
      <w:pPr>
        <w:rPr>
          <w:rFonts w:ascii="Lato" w:hAnsi="Lato"/>
          <w:b/>
          <w:i/>
        </w:rPr>
      </w:pPr>
    </w:p>
    <w:p w14:paraId="36D0FFD1" w14:textId="77777777" w:rsidR="002D7454" w:rsidRDefault="002D7454" w:rsidP="0074690B">
      <w:pPr>
        <w:rPr>
          <w:rFonts w:ascii="Lato" w:hAnsi="Lato"/>
          <w:b/>
          <w:i/>
        </w:rPr>
      </w:pPr>
    </w:p>
    <w:p w14:paraId="0AF2C567" w14:textId="223BF70A" w:rsidR="002D7454" w:rsidRDefault="002D7454" w:rsidP="0074690B">
      <w:pPr>
        <w:rPr>
          <w:rFonts w:ascii="Lato" w:hAnsi="Lato"/>
          <w:b/>
          <w:i/>
        </w:rPr>
      </w:pPr>
    </w:p>
    <w:p w14:paraId="70F9E46E" w14:textId="7180F320" w:rsidR="0074690B" w:rsidRDefault="005A399A" w:rsidP="0074690B">
      <w:pPr>
        <w:rPr>
          <w:rFonts w:ascii="Lato" w:hAnsi="Lato"/>
        </w:rPr>
      </w:pPr>
      <w:r>
        <w:rPr>
          <w:rFonts w:ascii="Lato" w:hAnsi="Lato"/>
          <w:noProof/>
        </w:rPr>
        <mc:AlternateContent>
          <mc:Choice Requires="wps">
            <w:drawing>
              <wp:anchor distT="0" distB="0" distL="114300" distR="114300" simplePos="0" relativeHeight="251662336" behindDoc="1" locked="0" layoutInCell="1" allowOverlap="1" wp14:anchorId="4CF528BB" wp14:editId="63C92DCD">
                <wp:simplePos x="0" y="0"/>
                <wp:positionH relativeFrom="column">
                  <wp:posOffset>1078230</wp:posOffset>
                </wp:positionH>
                <wp:positionV relativeFrom="paragraph">
                  <wp:posOffset>274320</wp:posOffset>
                </wp:positionV>
                <wp:extent cx="4991100" cy="138112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4991100" cy="1381125"/>
                        </a:xfrm>
                        <a:prstGeom prst="rect">
                          <a:avLst/>
                        </a:prstGeom>
                        <a:solidFill>
                          <a:schemeClr val="lt1"/>
                        </a:solidFill>
                        <a:ln w="6350">
                          <a:solidFill>
                            <a:prstClr val="black"/>
                          </a:solidFill>
                        </a:ln>
                      </wps:spPr>
                      <wps:txbx>
                        <w:txbxContent>
                          <w:p w14:paraId="28D42720" w14:textId="43FFE709" w:rsidR="002D7454" w:rsidRPr="005A399A" w:rsidRDefault="009F66DE" w:rsidP="002D7454">
                            <w:pPr>
                              <w:pStyle w:val="ListParagraph"/>
                              <w:numPr>
                                <w:ilvl w:val="0"/>
                                <w:numId w:val="5"/>
                              </w:numPr>
                              <w:rPr>
                                <w:rFonts w:ascii="Lato" w:hAnsi="Lato"/>
                                <w:sz w:val="20"/>
                              </w:rPr>
                            </w:pPr>
                            <w:ins w:id="17" w:author="Janice Nolen" w:date="2017-10-10T15:36:00Z">
                              <w:r>
                                <w:rPr>
                                  <w:rFonts w:ascii="Lato" w:hAnsi="Lato"/>
                                  <w:sz w:val="20"/>
                                </w:rPr>
                                <w:t xml:space="preserve">One </w:t>
                              </w:r>
                            </w:ins>
                            <w:ins w:id="18" w:author="Janice Nolen" w:date="2017-10-10T15:37:00Z">
                              <w:r>
                                <w:rPr>
                                  <w:rFonts w:ascii="Lato" w:hAnsi="Lato"/>
                                  <w:sz w:val="20"/>
                                </w:rPr>
                                <w:t xml:space="preserve">outdoor </w:t>
                              </w:r>
                            </w:ins>
                            <w:ins w:id="19" w:author="Janice Nolen" w:date="2017-10-10T15:36:00Z">
                              <w:r>
                                <w:rPr>
                                  <w:rFonts w:ascii="Lato" w:hAnsi="Lato"/>
                                  <w:sz w:val="20"/>
                                </w:rPr>
                                <w:t>air pollutant found to cause lung cancer is</w:t>
                              </w:r>
                            </w:ins>
                            <w:ins w:id="20" w:author="Janice Nolen" w:date="2017-10-10T15:37:00Z">
                              <w:r>
                                <w:rPr>
                                  <w:rFonts w:ascii="Lato" w:hAnsi="Lato"/>
                                  <w:sz w:val="20"/>
                                </w:rPr>
                                <w:t xml:space="preserve"> year-round particle pollution. </w:t>
                              </w:r>
                            </w:ins>
                            <w:ins w:id="21" w:author="Janice Nolen" w:date="2017-10-10T15:36:00Z">
                              <w:r>
                                <w:rPr>
                                  <w:rFonts w:ascii="Lato" w:hAnsi="Lato"/>
                                  <w:sz w:val="20"/>
                                </w:rPr>
                                <w:t xml:space="preserve"> </w:t>
                              </w:r>
                            </w:ins>
                            <w:r w:rsidR="002D7454" w:rsidRPr="005A399A">
                              <w:rPr>
                                <w:rFonts w:ascii="Lato" w:hAnsi="Lato"/>
                                <w:sz w:val="20"/>
                              </w:rPr>
                              <w:t xml:space="preserve">Each year the American Lung Association puts out the “State of the Air 2017” report. The 2017 report grades U.S. counties on harmful </w:t>
                            </w:r>
                            <w:ins w:id="22" w:author="Janice Nolen" w:date="2017-10-10T15:37:00Z">
                              <w:r w:rsidRPr="005A399A">
                                <w:rPr>
                                  <w:rFonts w:ascii="Lato" w:hAnsi="Lato"/>
                                  <w:sz w:val="20"/>
                                </w:rPr>
                                <w:t xml:space="preserve">particle pollution </w:t>
                              </w:r>
                            </w:ins>
                            <w:ins w:id="23" w:author="Janice Nolen" w:date="2017-10-10T15:38:00Z">
                              <w:r>
                                <w:rPr>
                                  <w:rFonts w:ascii="Lato" w:hAnsi="Lato"/>
                                  <w:sz w:val="20"/>
                                </w:rPr>
                                <w:t xml:space="preserve">and </w:t>
                              </w:r>
                            </w:ins>
                            <w:r w:rsidR="002D7454" w:rsidRPr="005A399A">
                              <w:rPr>
                                <w:rFonts w:ascii="Lato" w:hAnsi="Lato"/>
                                <w:sz w:val="20"/>
                              </w:rPr>
                              <w:t>ozone</w:t>
                            </w:r>
                            <w:ins w:id="24" w:author="Janice Nolen" w:date="2017-10-10T15:40:00Z">
                              <w:r>
                                <w:rPr>
                                  <w:rFonts w:ascii="Lato" w:hAnsi="Lato"/>
                                  <w:sz w:val="20"/>
                                </w:rPr>
                                <w:t xml:space="preserve"> pollution</w:t>
                              </w:r>
                            </w:ins>
                            <w:del w:id="25" w:author="Janice Nolen" w:date="2017-10-10T15:40:00Z">
                              <w:r w:rsidR="002D7454" w:rsidRPr="005A399A" w:rsidDel="009F66DE">
                                <w:rPr>
                                  <w:rFonts w:ascii="Lato" w:hAnsi="Lato"/>
                                  <w:sz w:val="20"/>
                                </w:rPr>
                                <w:delText xml:space="preserve"> (smog)</w:delText>
                              </w:r>
                            </w:del>
                            <w:r w:rsidR="002D7454" w:rsidRPr="005A399A">
                              <w:rPr>
                                <w:rFonts w:ascii="Lato" w:hAnsi="Lato"/>
                                <w:sz w:val="20"/>
                              </w:rPr>
                              <w:t xml:space="preserve"> </w:t>
                            </w:r>
                            <w:del w:id="26" w:author="Janice Nolen" w:date="2017-10-10T15:37:00Z">
                              <w:r w:rsidR="002D7454" w:rsidRPr="005A399A" w:rsidDel="009F66DE">
                                <w:rPr>
                                  <w:rFonts w:ascii="Lato" w:hAnsi="Lato"/>
                                  <w:sz w:val="20"/>
                                </w:rPr>
                                <w:delText xml:space="preserve">and particle pollution </w:delText>
                              </w:r>
                            </w:del>
                            <w:r w:rsidR="002D7454" w:rsidRPr="005A399A">
                              <w:rPr>
                                <w:rFonts w:ascii="Lato" w:hAnsi="Lato"/>
                                <w:sz w:val="20"/>
                              </w:rPr>
                              <w:t xml:space="preserve">recorded over a three-year period, and details trends for metropolitan areas over the past </w:t>
                            </w:r>
                            <w:ins w:id="27" w:author="Janice Nolen" w:date="2017-10-10T15:36:00Z">
                              <w:r>
                                <w:rPr>
                                  <w:rFonts w:ascii="Lato" w:hAnsi="Lato"/>
                                  <w:sz w:val="20"/>
                                </w:rPr>
                                <w:t xml:space="preserve">two </w:t>
                              </w:r>
                            </w:ins>
                            <w:r w:rsidR="002D7454" w:rsidRPr="005A399A">
                              <w:rPr>
                                <w:rFonts w:ascii="Lato" w:hAnsi="Lato"/>
                                <w:sz w:val="20"/>
                              </w:rPr>
                              <w:t>decade</w:t>
                            </w:r>
                            <w:ins w:id="28" w:author="Janice Nolen" w:date="2017-10-10T15:36:00Z">
                              <w:r>
                                <w:rPr>
                                  <w:rFonts w:ascii="Lato" w:hAnsi="Lato"/>
                                  <w:sz w:val="20"/>
                                </w:rPr>
                                <w:t>s</w:t>
                              </w:r>
                            </w:ins>
                            <w:r w:rsidR="002D7454" w:rsidRPr="005A399A">
                              <w:rPr>
                                <w:rFonts w:ascii="Lato" w:hAnsi="Lato"/>
                                <w:sz w:val="20"/>
                              </w:rPr>
                              <w:t xml:space="preserve">. The report ranks also both the cleanest and most polluted areas in the country. </w:t>
                            </w:r>
                            <w:hyperlink r:id="rId11" w:history="1">
                              <w:r w:rsidR="002D7454" w:rsidRPr="005A399A">
                                <w:rPr>
                                  <w:rStyle w:val="Hyperlink"/>
                                  <w:rFonts w:ascii="Lato" w:hAnsi="Lato"/>
                                  <w:color w:val="auto"/>
                                  <w:sz w:val="20"/>
                                </w:rPr>
                                <w:t>View the Connecticut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28BB" id="Text Box 5" o:spid="_x0000_s1029" type="#_x0000_t202" style="position:absolute;margin-left:84.9pt;margin-top:21.6pt;width:393pt;height:10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" fillcolor="white [3201]" strokeweight=".5pt">
                <v:textbox>
                  <w:txbxContent>
                    <w:p w14:paraId="28D42720" w14:textId="43FFE709" w:rsidR="002D7454" w:rsidRPr="005A399A" w:rsidRDefault="009F66DE" w:rsidP="002D7454">
                      <w:pPr>
                        <w:pStyle w:val="ListParagraph"/>
                        <w:numPr>
                          <w:ilvl w:val="0"/>
                          <w:numId w:val="5"/>
                        </w:numPr>
                        <w:rPr>
                          <w:rFonts w:ascii="Lato" w:hAnsi="Lato"/>
                          <w:sz w:val="20"/>
                        </w:rPr>
                      </w:pPr>
                      <w:ins w:id="29" w:author="Janice Nolen" w:date="2017-10-10T15:36:00Z">
                        <w:r>
                          <w:rPr>
                            <w:rFonts w:ascii="Lato" w:hAnsi="Lato"/>
                            <w:sz w:val="20"/>
                          </w:rPr>
                          <w:t xml:space="preserve">One </w:t>
                        </w:r>
                      </w:ins>
                      <w:ins w:id="30" w:author="Janice Nolen" w:date="2017-10-10T15:37:00Z">
                        <w:r>
                          <w:rPr>
                            <w:rFonts w:ascii="Lato" w:hAnsi="Lato"/>
                            <w:sz w:val="20"/>
                          </w:rPr>
                          <w:t xml:space="preserve">outdoor </w:t>
                        </w:r>
                      </w:ins>
                      <w:ins w:id="31" w:author="Janice Nolen" w:date="2017-10-10T15:36:00Z">
                        <w:r>
                          <w:rPr>
                            <w:rFonts w:ascii="Lato" w:hAnsi="Lato"/>
                            <w:sz w:val="20"/>
                          </w:rPr>
                          <w:t>air pollutant found to cause lung cancer is</w:t>
                        </w:r>
                      </w:ins>
                      <w:ins w:id="32" w:author="Janice Nolen" w:date="2017-10-10T15:37:00Z">
                        <w:r>
                          <w:rPr>
                            <w:rFonts w:ascii="Lato" w:hAnsi="Lato"/>
                            <w:sz w:val="20"/>
                          </w:rPr>
                          <w:t xml:space="preserve"> year-round particle pollution. </w:t>
                        </w:r>
                      </w:ins>
                      <w:ins w:id="33" w:author="Janice Nolen" w:date="2017-10-10T15:36:00Z">
                        <w:r>
                          <w:rPr>
                            <w:rFonts w:ascii="Lato" w:hAnsi="Lato"/>
                            <w:sz w:val="20"/>
                          </w:rPr>
                          <w:t xml:space="preserve"> </w:t>
                        </w:r>
                      </w:ins>
                      <w:r w:rsidR="002D7454" w:rsidRPr="005A399A">
                        <w:rPr>
                          <w:rFonts w:ascii="Lato" w:hAnsi="Lato"/>
                          <w:sz w:val="20"/>
                        </w:rPr>
                        <w:t xml:space="preserve">Each year the American Lung Association puts out the “State of the Air 2017” report. The 2017 report grades U.S. counties on harmful </w:t>
                      </w:r>
                      <w:ins w:id="34" w:author="Janice Nolen" w:date="2017-10-10T15:37:00Z">
                        <w:r w:rsidRPr="005A399A">
                          <w:rPr>
                            <w:rFonts w:ascii="Lato" w:hAnsi="Lato"/>
                            <w:sz w:val="20"/>
                          </w:rPr>
                          <w:t xml:space="preserve">particle pollution </w:t>
                        </w:r>
                      </w:ins>
                      <w:ins w:id="35" w:author="Janice Nolen" w:date="2017-10-10T15:38:00Z">
                        <w:r>
                          <w:rPr>
                            <w:rFonts w:ascii="Lato" w:hAnsi="Lato"/>
                            <w:sz w:val="20"/>
                          </w:rPr>
                          <w:t xml:space="preserve">and </w:t>
                        </w:r>
                      </w:ins>
                      <w:r w:rsidR="002D7454" w:rsidRPr="005A399A">
                        <w:rPr>
                          <w:rFonts w:ascii="Lato" w:hAnsi="Lato"/>
                          <w:sz w:val="20"/>
                        </w:rPr>
                        <w:t>ozone</w:t>
                      </w:r>
                      <w:ins w:id="36" w:author="Janice Nolen" w:date="2017-10-10T15:40:00Z">
                        <w:r>
                          <w:rPr>
                            <w:rFonts w:ascii="Lato" w:hAnsi="Lato"/>
                            <w:sz w:val="20"/>
                          </w:rPr>
                          <w:t xml:space="preserve"> pollution</w:t>
                        </w:r>
                      </w:ins>
                      <w:del w:id="37" w:author="Janice Nolen" w:date="2017-10-10T15:40:00Z">
                        <w:r w:rsidR="002D7454" w:rsidRPr="005A399A" w:rsidDel="009F66DE">
                          <w:rPr>
                            <w:rFonts w:ascii="Lato" w:hAnsi="Lato"/>
                            <w:sz w:val="20"/>
                          </w:rPr>
                          <w:delText xml:space="preserve"> (smog)</w:delText>
                        </w:r>
                      </w:del>
                      <w:r w:rsidR="002D7454" w:rsidRPr="005A399A">
                        <w:rPr>
                          <w:rFonts w:ascii="Lato" w:hAnsi="Lato"/>
                          <w:sz w:val="20"/>
                        </w:rPr>
                        <w:t xml:space="preserve"> </w:t>
                      </w:r>
                      <w:del w:id="38" w:author="Janice Nolen" w:date="2017-10-10T15:37:00Z">
                        <w:r w:rsidR="002D7454" w:rsidRPr="005A399A" w:rsidDel="009F66DE">
                          <w:rPr>
                            <w:rFonts w:ascii="Lato" w:hAnsi="Lato"/>
                            <w:sz w:val="20"/>
                          </w:rPr>
                          <w:delText xml:space="preserve">and particle pollution </w:delText>
                        </w:r>
                      </w:del>
                      <w:r w:rsidR="002D7454" w:rsidRPr="005A399A">
                        <w:rPr>
                          <w:rFonts w:ascii="Lato" w:hAnsi="Lato"/>
                          <w:sz w:val="20"/>
                        </w:rPr>
                        <w:t xml:space="preserve">recorded over a three-year period, and details trends for metropolitan areas over the past </w:t>
                      </w:r>
                      <w:ins w:id="39" w:author="Janice Nolen" w:date="2017-10-10T15:36:00Z">
                        <w:r>
                          <w:rPr>
                            <w:rFonts w:ascii="Lato" w:hAnsi="Lato"/>
                            <w:sz w:val="20"/>
                          </w:rPr>
                          <w:t xml:space="preserve">two </w:t>
                        </w:r>
                      </w:ins>
                      <w:r w:rsidR="002D7454" w:rsidRPr="005A399A">
                        <w:rPr>
                          <w:rFonts w:ascii="Lato" w:hAnsi="Lato"/>
                          <w:sz w:val="20"/>
                        </w:rPr>
                        <w:t>decade</w:t>
                      </w:r>
                      <w:ins w:id="40" w:author="Janice Nolen" w:date="2017-10-10T15:36:00Z">
                        <w:r>
                          <w:rPr>
                            <w:rFonts w:ascii="Lato" w:hAnsi="Lato"/>
                            <w:sz w:val="20"/>
                          </w:rPr>
                          <w:t>s</w:t>
                        </w:r>
                      </w:ins>
                      <w:r w:rsidR="002D7454" w:rsidRPr="005A399A">
                        <w:rPr>
                          <w:rFonts w:ascii="Lato" w:hAnsi="Lato"/>
                          <w:sz w:val="20"/>
                        </w:rPr>
                        <w:t xml:space="preserve">. The report ranks also both the cleanest and most polluted areas in the country. </w:t>
                      </w:r>
                      <w:hyperlink r:id="rId12" w:history="1">
                        <w:r w:rsidR="002D7454" w:rsidRPr="005A399A">
                          <w:rPr>
                            <w:rStyle w:val="Hyperlink"/>
                            <w:rFonts w:ascii="Lato" w:hAnsi="Lato"/>
                            <w:color w:val="auto"/>
                            <w:sz w:val="20"/>
                          </w:rPr>
                          <w:t>View the Connecticut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v:textbox>
                <w10:wrap type="topAndBottom"/>
              </v:shape>
            </w:pict>
          </mc:Fallback>
        </mc:AlternateContent>
      </w:r>
      <w:commentRangeStart w:id="41"/>
      <w:r w:rsidR="0074690B" w:rsidRPr="006935FE">
        <w:rPr>
          <w:rFonts w:ascii="Lato" w:hAnsi="Lato"/>
          <w:b/>
          <w:i/>
        </w:rPr>
        <w:t>Air Pollution</w:t>
      </w:r>
      <w:r w:rsidR="0074690B" w:rsidRPr="006935FE">
        <w:rPr>
          <w:rFonts w:ascii="Lato" w:hAnsi="Lato"/>
        </w:rPr>
        <w:t xml:space="preserve"> is a known risk factor of lung cancer. </w:t>
      </w:r>
    </w:p>
    <w:commentRangeEnd w:id="41"/>
    <w:p w14:paraId="10F115DD" w14:textId="6EA84219" w:rsidR="0023139E" w:rsidRPr="006935FE" w:rsidRDefault="00301AEB" w:rsidP="0023139E">
      <w:pPr>
        <w:rPr>
          <w:rFonts w:ascii="Lato" w:hAnsi="Lato"/>
        </w:rPr>
      </w:pPr>
      <w:r>
        <w:rPr>
          <w:rStyle w:val="CommentReference"/>
        </w:rPr>
        <w:commentReference w:id="41"/>
      </w:r>
      <w:r w:rsidR="0023139E" w:rsidRPr="006935FE">
        <w:rPr>
          <w:rFonts w:ascii="Lato" w:hAnsi="Lato"/>
        </w:rPr>
        <w:t xml:space="preserve">Learn more about the </w:t>
      </w:r>
      <w:hyperlink r:id="rId13" w:history="1">
        <w:r w:rsidR="0023139E" w:rsidRPr="002D7454">
          <w:rPr>
            <w:rStyle w:val="Hyperlink"/>
            <w:rFonts w:ascii="Lato" w:hAnsi="Lato"/>
          </w:rPr>
          <w:t>other risk factors</w:t>
        </w:r>
      </w:hyperlink>
      <w:r w:rsidR="0023139E" w:rsidRPr="006935FE">
        <w:rPr>
          <w:rFonts w:ascii="Lato" w:hAnsi="Lato"/>
        </w:rPr>
        <w:t xml:space="preserve"> for lung cancer and </w:t>
      </w:r>
      <w:hyperlink r:id="rId14" w:history="1">
        <w:r w:rsidR="0023139E" w:rsidRPr="007A120F">
          <w:rPr>
            <w:rStyle w:val="Hyperlink"/>
            <w:rFonts w:ascii="Lato" w:hAnsi="Lato"/>
          </w:rPr>
          <w:t>how you can reduce your risk</w:t>
        </w:r>
      </w:hyperlink>
      <w:r w:rsidR="0023139E" w:rsidRPr="006935FE">
        <w:rPr>
          <w:rFonts w:ascii="Lato" w:hAnsi="Lato"/>
        </w:rPr>
        <w:t xml:space="preserve">. </w:t>
      </w:r>
    </w:p>
    <w:p w14:paraId="3C2C79AF" w14:textId="77777777" w:rsidR="0023139E" w:rsidRPr="006935FE" w:rsidRDefault="0023139E" w:rsidP="0023139E">
      <w:pPr>
        <w:rPr>
          <w:rFonts w:ascii="Lato" w:hAnsi="Lato"/>
          <w:b/>
          <w:u w:val="single"/>
        </w:rPr>
      </w:pPr>
      <w:r w:rsidRPr="006935FE">
        <w:rPr>
          <w:rFonts w:ascii="Lato" w:hAnsi="Lato"/>
          <w:b/>
          <w:u w:val="single"/>
        </w:rPr>
        <w:t>Early Detection</w:t>
      </w:r>
    </w:p>
    <w:p w14:paraId="1145135B" w14:textId="77777777" w:rsidR="0023139E" w:rsidRPr="006935FE" w:rsidRDefault="0023139E" w:rsidP="0023139E">
      <w:pPr>
        <w:rPr>
          <w:rFonts w:ascii="Lato" w:hAnsi="Lato"/>
          <w:b/>
        </w:rPr>
      </w:pPr>
      <w:r w:rsidRPr="006935FE">
        <w:rPr>
          <w:rFonts w:ascii="Lato" w:hAnsi="Lato"/>
          <w:b/>
        </w:rPr>
        <w:t>Lung cancer screening using low-dose CT scan is recommended for those who meet the high-risk criteria:</w:t>
      </w:r>
    </w:p>
    <w:p w14:paraId="2204494D"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55-80 years of age</w:t>
      </w:r>
    </w:p>
    <w:p w14:paraId="197CCE24"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Have a 30 pack-year history of smoking (this means 1 pack a day for 30 years, 2 packs a day for 15 years, etc.)</w:t>
      </w:r>
    </w:p>
    <w:p w14:paraId="63FCF346" w14:textId="77777777" w:rsidR="0023139E" w:rsidRPr="006935FE" w:rsidRDefault="0023139E" w:rsidP="005A399A">
      <w:pPr>
        <w:numPr>
          <w:ilvl w:val="0"/>
          <w:numId w:val="4"/>
        </w:numPr>
        <w:spacing w:after="150" w:line="276" w:lineRule="auto"/>
        <w:ind w:left="750" w:hanging="270"/>
        <w:textAlignment w:val="baseline"/>
        <w:rPr>
          <w:rFonts w:ascii="Lato" w:eastAsia="Times New Roman" w:hAnsi="Lato" w:cs="Times New Roman"/>
        </w:rPr>
      </w:pPr>
      <w:r w:rsidRPr="0023139E">
        <w:rPr>
          <w:rFonts w:ascii="Lato" w:eastAsia="Times New Roman" w:hAnsi="Lato" w:cs="Times New Roman"/>
        </w:rPr>
        <w:t>AND, are a current smoker, or have quit within the last 15 years</w:t>
      </w:r>
    </w:p>
    <w:p w14:paraId="1C164761" w14:textId="49ECBBA2" w:rsidR="005A399A" w:rsidRDefault="0023139E" w:rsidP="005A399A">
      <w:pPr>
        <w:pStyle w:val="Default"/>
        <w:spacing w:after="240"/>
        <w:rPr>
          <w:rFonts w:ascii="Lato" w:hAnsi="Lato"/>
          <w:color w:val="auto"/>
          <w:sz w:val="22"/>
          <w:szCs w:val="22"/>
        </w:rPr>
      </w:pPr>
      <w:r w:rsidRPr="006935FE">
        <w:rPr>
          <w:rFonts w:ascii="Lato" w:hAnsi="Lato"/>
          <w:color w:val="auto"/>
          <w:sz w:val="22"/>
          <w:szCs w:val="22"/>
        </w:rPr>
        <w:t xml:space="preserve">Screening for lung cancer with annual low-dose CT scans among those at </w:t>
      </w:r>
      <w:proofErr w:type="gramStart"/>
      <w:r w:rsidRPr="006935FE">
        <w:rPr>
          <w:rFonts w:ascii="Lato" w:hAnsi="Lato"/>
          <w:color w:val="auto"/>
          <w:sz w:val="22"/>
          <w:szCs w:val="22"/>
        </w:rPr>
        <w:t>high risk</w:t>
      </w:r>
      <w:proofErr w:type="gramEnd"/>
      <w:r w:rsidRPr="006935FE">
        <w:rPr>
          <w:rFonts w:ascii="Lato" w:hAnsi="Lato"/>
          <w:color w:val="auto"/>
          <w:sz w:val="22"/>
          <w:szCs w:val="22"/>
        </w:rPr>
        <w:t xml:space="preserve"> can reduce the lung cancer death rate by up to 20</w:t>
      </w:r>
      <w:ins w:id="42" w:author="Erika Sward" w:date="2017-10-11T21:43:00Z">
        <w:r w:rsidR="000C5FA8">
          <w:rPr>
            <w:rFonts w:ascii="Lato" w:hAnsi="Lato"/>
            <w:color w:val="auto"/>
            <w:sz w:val="22"/>
            <w:szCs w:val="22"/>
          </w:rPr>
          <w:t xml:space="preserve"> </w:t>
        </w:r>
      </w:ins>
      <w:del w:id="43" w:author="Erika Sward" w:date="2017-10-11T21:43:00Z">
        <w:r w:rsidRPr="006935FE" w:rsidDel="000C5FA8">
          <w:rPr>
            <w:rFonts w:ascii="Lato" w:hAnsi="Lato"/>
            <w:color w:val="auto"/>
            <w:sz w:val="22"/>
            <w:szCs w:val="22"/>
          </w:rPr>
          <w:delText xml:space="preserve">% </w:delText>
        </w:r>
      </w:del>
      <w:ins w:id="44" w:author="Erika Sward" w:date="2017-10-11T21:43:00Z">
        <w:r w:rsidR="000C5FA8">
          <w:rPr>
            <w:rFonts w:ascii="Lato" w:hAnsi="Lato"/>
            <w:color w:val="auto"/>
            <w:sz w:val="22"/>
            <w:szCs w:val="22"/>
          </w:rPr>
          <w:t>percent</w:t>
        </w:r>
        <w:r w:rsidR="000C5FA8" w:rsidRPr="006935FE">
          <w:rPr>
            <w:rFonts w:ascii="Lato" w:hAnsi="Lato"/>
            <w:color w:val="auto"/>
            <w:sz w:val="22"/>
            <w:szCs w:val="22"/>
          </w:rPr>
          <w:t xml:space="preserve"> </w:t>
        </w:r>
      </w:ins>
      <w:r w:rsidRPr="006935FE">
        <w:rPr>
          <w:rFonts w:ascii="Lato" w:hAnsi="Lato"/>
          <w:color w:val="auto"/>
          <w:sz w:val="22"/>
          <w:szCs w:val="22"/>
        </w:rPr>
        <w:t>by detecting tumors at early</w:t>
      </w:r>
      <w:r w:rsidR="003365AC">
        <w:rPr>
          <w:rFonts w:ascii="Lato" w:hAnsi="Lato"/>
          <w:color w:val="auto"/>
          <w:sz w:val="22"/>
          <w:szCs w:val="22"/>
        </w:rPr>
        <w:t xml:space="preserve"> </w:t>
      </w:r>
      <w:r w:rsidRPr="006935FE">
        <w:rPr>
          <w:rFonts w:ascii="Lato" w:hAnsi="Lato"/>
          <w:color w:val="auto"/>
          <w:sz w:val="22"/>
          <w:szCs w:val="22"/>
        </w:rPr>
        <w:t xml:space="preserve">stages </w:t>
      </w:r>
      <w:r w:rsidR="003365AC">
        <w:rPr>
          <w:rFonts w:ascii="Lato" w:hAnsi="Lato"/>
          <w:color w:val="auto"/>
          <w:sz w:val="22"/>
          <w:szCs w:val="22"/>
        </w:rPr>
        <w:t>when it is more curable</w:t>
      </w:r>
      <w:r w:rsidRPr="006935FE">
        <w:rPr>
          <w:rFonts w:ascii="Lato" w:hAnsi="Lato"/>
          <w:color w:val="auto"/>
          <w:sz w:val="22"/>
          <w:szCs w:val="22"/>
        </w:rPr>
        <w:t>. For screening to be most effective, patients must be able to access high-quality centers offering the service, such as those accredited by the American College of Radiology.</w:t>
      </w:r>
      <w:r w:rsidR="00340CB9" w:rsidRPr="00340CB9">
        <w:t xml:space="preserve"> </w:t>
      </w:r>
      <w:r w:rsidR="00340CB9" w:rsidRPr="00340CB9">
        <w:rPr>
          <w:rFonts w:ascii="Lato" w:hAnsi="Lato"/>
          <w:color w:val="auto"/>
          <w:sz w:val="22"/>
          <w:szCs w:val="22"/>
        </w:rPr>
        <w:t>Patients</w:t>
      </w:r>
      <w:r w:rsidR="003365AC">
        <w:rPr>
          <w:rFonts w:ascii="Lato" w:hAnsi="Lato"/>
          <w:color w:val="auto"/>
          <w:sz w:val="22"/>
          <w:szCs w:val="22"/>
        </w:rPr>
        <w:t xml:space="preserve"> may</w:t>
      </w:r>
      <w:r w:rsidR="00340CB9" w:rsidRPr="00340CB9">
        <w:rPr>
          <w:rFonts w:ascii="Lato" w:hAnsi="Lato"/>
          <w:color w:val="auto"/>
          <w:sz w:val="22"/>
          <w:szCs w:val="22"/>
        </w:rPr>
        <w:t xml:space="preserve"> benefit from a greater number of accredited centers in their state as </w:t>
      </w:r>
      <w:r w:rsidR="003365AC">
        <w:rPr>
          <w:rFonts w:ascii="Lato" w:hAnsi="Lato"/>
          <w:color w:val="auto"/>
          <w:sz w:val="22"/>
          <w:szCs w:val="22"/>
        </w:rPr>
        <w:t>can</w:t>
      </w:r>
      <w:r w:rsidR="00340CB9" w:rsidRPr="00340CB9">
        <w:rPr>
          <w:rFonts w:ascii="Lato" w:hAnsi="Lato"/>
          <w:color w:val="auto"/>
          <w:sz w:val="22"/>
          <w:szCs w:val="22"/>
        </w:rPr>
        <w:t xml:space="preserve"> improve the chances of a center being nearby and their ability to get screened.</w:t>
      </w:r>
    </w:p>
    <w:p w14:paraId="102332F4" w14:textId="17C4E66B" w:rsidR="0023139E" w:rsidRDefault="006935FE" w:rsidP="00E70CB4">
      <w:pPr>
        <w:pStyle w:val="Default"/>
        <w:spacing w:after="240"/>
        <w:rPr>
          <w:rFonts w:ascii="Lato" w:hAnsi="Lato"/>
          <w:b/>
          <w:u w:val="single"/>
        </w:rPr>
      </w:pPr>
      <w:r w:rsidRPr="006935FE">
        <w:rPr>
          <w:rFonts w:ascii="Lato" w:hAnsi="Lato"/>
          <w:b/>
          <w:u w:val="single"/>
        </w:rPr>
        <w:t>Lung cancer by the numbers</w:t>
      </w:r>
    </w:p>
    <w:p w14:paraId="77C84F37" w14:textId="5F293256" w:rsidR="00E70CB4" w:rsidRPr="00E70CB4" w:rsidRDefault="00E70CB4" w:rsidP="00E70CB4">
      <w:pPr>
        <w:pStyle w:val="Default"/>
        <w:spacing w:after="240"/>
        <w:rPr>
          <w:rFonts w:ascii="Lato" w:hAnsi="Lato"/>
          <w:color w:val="auto"/>
          <w:sz w:val="22"/>
          <w:szCs w:val="22"/>
        </w:rPr>
      </w:pPr>
      <w:r w:rsidRPr="009F5E14">
        <w:rPr>
          <w:rFonts w:ascii="Lato" w:hAnsi="Lato"/>
          <w:color w:val="auto"/>
          <w:sz w:val="22"/>
          <w:szCs w:val="22"/>
          <w:highlight w:val="yellow"/>
        </w:rPr>
        <w:t xml:space="preserve">Connecticut ranked 3rd among all states with 9.5 accredited lung cancer screening centers per million people, much better than the national rate of 4.8 centers per million people. This shows there are a high number of </w:t>
      </w:r>
      <w:r w:rsidRPr="009F5E14">
        <w:rPr>
          <w:rFonts w:ascii="Lato" w:hAnsi="Lato"/>
          <w:color w:val="auto"/>
          <w:sz w:val="22"/>
          <w:szCs w:val="22"/>
          <w:highlight w:val="yellow"/>
        </w:rPr>
        <w:lastRenderedPageBreak/>
        <w:t>screening centers throughout the state available to the high-risk population in Connecticut. This increases the likelihood that an individual would have access to a screening center nearby and reduces a barrier to lung cancer screening.</w:t>
      </w:r>
    </w:p>
    <w:p w14:paraId="65230133" w14:textId="77777777" w:rsidR="0086279D" w:rsidRDefault="0086279D" w:rsidP="0023139E">
      <w:pPr>
        <w:rPr>
          <w:rFonts w:ascii="Lato" w:hAnsi="Lato"/>
          <w:b/>
          <w:u w:val="single"/>
        </w:rPr>
      </w:pPr>
      <w:r w:rsidRPr="00861466">
        <w:rPr>
          <w:rFonts w:ascii="Lato" w:hAnsi="Lato"/>
          <w:b/>
          <w:noProof/>
          <w:highlight w:val="yellow"/>
        </w:rPr>
        <w:drawing>
          <wp:inline distT="0" distB="0" distL="0" distR="0" wp14:anchorId="43F20E84" wp14:editId="07554760">
            <wp:extent cx="6858000" cy="285676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856767"/>
                    </a:xfrm>
                    <a:prstGeom prst="rect">
                      <a:avLst/>
                    </a:prstGeom>
                    <a:noFill/>
                  </pic:spPr>
                </pic:pic>
              </a:graphicData>
            </a:graphic>
          </wp:inline>
        </w:drawing>
      </w:r>
    </w:p>
    <w:p w14:paraId="0ABBD94F" w14:textId="188C9B00" w:rsidR="0088430E" w:rsidRPr="0088430E" w:rsidRDefault="0088430E" w:rsidP="0023139E">
      <w:pPr>
        <w:rPr>
          <w:rFonts w:ascii="Lato" w:hAnsi="Lato"/>
          <w:b/>
          <w:u w:val="single"/>
        </w:rPr>
      </w:pPr>
      <w:r w:rsidRPr="0088430E">
        <w:rPr>
          <w:rFonts w:ascii="Lato" w:hAnsi="Lato"/>
          <w:b/>
          <w:u w:val="single"/>
        </w:rPr>
        <w:t>Lung Cancer Rates</w:t>
      </w:r>
    </w:p>
    <w:p w14:paraId="18FB8C3E" w14:textId="5D64CA94" w:rsidR="0088430E" w:rsidRDefault="006935FE" w:rsidP="0088430E">
      <w:pPr>
        <w:rPr>
          <w:rFonts w:ascii="Lato" w:hAnsi="Lato"/>
          <w:b/>
        </w:rPr>
      </w:pPr>
      <w:r w:rsidRPr="006935FE">
        <w:rPr>
          <w:rFonts w:ascii="Lato" w:hAnsi="Lato"/>
          <w:b/>
        </w:rPr>
        <w:t>Incidence</w:t>
      </w:r>
    </w:p>
    <w:p w14:paraId="7EBC86C0" w14:textId="3861884F" w:rsidR="00E70CB4" w:rsidRPr="00E70CB4" w:rsidRDefault="00E70CB4" w:rsidP="00E70CB4">
      <w:pPr>
        <w:pStyle w:val="Default"/>
        <w:rPr>
          <w:rFonts w:ascii="Lato" w:hAnsi="Lato"/>
          <w:color w:val="auto"/>
          <w:sz w:val="22"/>
          <w:szCs w:val="22"/>
        </w:rPr>
      </w:pPr>
      <w:r>
        <w:rPr>
          <w:rFonts w:ascii="Lato" w:hAnsi="Lato"/>
          <w:color w:val="auto"/>
          <w:sz w:val="22"/>
          <w:szCs w:val="22"/>
        </w:rPr>
        <w:t xml:space="preserve">Incidence is the number of new lung cancer cases diagnosed each year. </w:t>
      </w:r>
      <w:r w:rsidRPr="009F5E14">
        <w:rPr>
          <w:rFonts w:ascii="Lato" w:hAnsi="Lato"/>
          <w:color w:val="auto"/>
          <w:sz w:val="22"/>
          <w:szCs w:val="22"/>
          <w:highlight w:val="yellow"/>
        </w:rPr>
        <w:t>The incidence rate in Connecticut is 61.0, about the same as the national rate of 60.4, and 25th best among all states.</w:t>
      </w:r>
      <w:r w:rsidRPr="006935FE">
        <w:rPr>
          <w:rFonts w:ascii="Lato" w:hAnsi="Lato"/>
          <w:color w:val="auto"/>
          <w:sz w:val="22"/>
          <w:szCs w:val="22"/>
        </w:rPr>
        <w:t xml:space="preserve"> </w:t>
      </w:r>
    </w:p>
    <w:p w14:paraId="053FD788" w14:textId="4B22D1EE" w:rsidR="006935FE" w:rsidRPr="006935FE" w:rsidRDefault="005A399A" w:rsidP="0023139E">
      <w:pPr>
        <w:rPr>
          <w:rFonts w:ascii="Lato" w:hAnsi="Lato"/>
          <w:b/>
          <w:u w:val="single"/>
        </w:rPr>
      </w:pPr>
      <w:r w:rsidRPr="00B117A6">
        <w:rPr>
          <w:rFonts w:ascii="Lato" w:eastAsia="Times New Roman" w:hAnsi="Lato" w:cs="Calibri"/>
          <w:noProof/>
          <w:sz w:val="20"/>
          <w:szCs w:val="20"/>
        </w:rPr>
        <w:drawing>
          <wp:inline distT="0" distB="0" distL="0" distR="0" wp14:anchorId="11DC76D9" wp14:editId="59810ADE">
            <wp:extent cx="6858000" cy="2890471"/>
            <wp:effectExtent l="0" t="0" r="0" b="571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6"/>
                    <a:srcRect b="12119"/>
                    <a:stretch/>
                  </pic:blipFill>
                  <pic:spPr bwMode="auto">
                    <a:xfrm>
                      <a:off x="0" y="0"/>
                      <a:ext cx="6858000" cy="2890471"/>
                    </a:xfrm>
                    <a:prstGeom prst="rect">
                      <a:avLst/>
                    </a:prstGeom>
                    <a:ln>
                      <a:noFill/>
                    </a:ln>
                    <a:extLst>
                      <a:ext uri="{53640926-AAD7-44D8-BBD7-CCE9431645EC}">
                        <a14:shadowObscured xmlns:a14="http://schemas.microsoft.com/office/drawing/2010/main"/>
                      </a:ext>
                    </a:extLst>
                  </pic:spPr>
                </pic:pic>
              </a:graphicData>
            </a:graphic>
          </wp:inline>
        </w:drawing>
      </w:r>
    </w:p>
    <w:p w14:paraId="6C509E77" w14:textId="77777777" w:rsidR="005A399A" w:rsidRDefault="005A399A" w:rsidP="0023139E">
      <w:pPr>
        <w:rPr>
          <w:rFonts w:ascii="Lato" w:hAnsi="Lato"/>
          <w:b/>
        </w:rPr>
      </w:pPr>
    </w:p>
    <w:p w14:paraId="75CABDBA" w14:textId="77777777" w:rsidR="005A399A" w:rsidRDefault="005A399A" w:rsidP="0023139E">
      <w:pPr>
        <w:rPr>
          <w:rFonts w:ascii="Lato" w:hAnsi="Lato"/>
          <w:b/>
        </w:rPr>
      </w:pPr>
    </w:p>
    <w:p w14:paraId="36EBE4A5" w14:textId="77777777" w:rsidR="005A399A" w:rsidRDefault="005A399A" w:rsidP="0023139E">
      <w:pPr>
        <w:rPr>
          <w:rFonts w:ascii="Lato" w:hAnsi="Lato"/>
          <w:b/>
        </w:rPr>
      </w:pPr>
    </w:p>
    <w:p w14:paraId="124781D0" w14:textId="62EC411C" w:rsidR="00E70CB4" w:rsidRDefault="006935FE" w:rsidP="0023139E">
      <w:pPr>
        <w:rPr>
          <w:rFonts w:ascii="Lato" w:hAnsi="Lato"/>
          <w:b/>
        </w:rPr>
      </w:pPr>
      <w:r w:rsidRPr="006935FE">
        <w:rPr>
          <w:rFonts w:ascii="Lato" w:hAnsi="Lato"/>
          <w:b/>
        </w:rPr>
        <w:t>5 Year Survival Rate</w:t>
      </w:r>
    </w:p>
    <w:p w14:paraId="5C4BCC5F" w14:textId="4C27047B" w:rsidR="00E70CB4" w:rsidRDefault="00E70CB4" w:rsidP="00E70CB4">
      <w:pPr>
        <w:pStyle w:val="Default"/>
        <w:rPr>
          <w:rFonts w:ascii="Lato" w:hAnsi="Lato"/>
          <w:color w:val="auto"/>
          <w:sz w:val="22"/>
          <w:szCs w:val="22"/>
        </w:rPr>
      </w:pPr>
      <w:r w:rsidRPr="009F5E14">
        <w:rPr>
          <w:rFonts w:ascii="Lato" w:hAnsi="Lato"/>
          <w:color w:val="auto"/>
          <w:sz w:val="22"/>
          <w:szCs w:val="22"/>
          <w:highlight w:val="yellow"/>
        </w:rPr>
        <w:lastRenderedPageBreak/>
        <w:t>The percent of people still alive five years after being diagnosed with lung cancer (the survival rate) in Connecticut is 22.4</w:t>
      </w:r>
      <w:ins w:id="45" w:author="Zach Jump" w:date="2017-10-24T13:14:00Z">
        <w:r w:rsidRPr="009F5E14">
          <w:rPr>
            <w:rFonts w:ascii="Lato" w:hAnsi="Lato"/>
            <w:color w:val="auto"/>
            <w:sz w:val="22"/>
            <w:szCs w:val="22"/>
            <w:highlight w:val="yellow"/>
          </w:rPr>
          <w:t xml:space="preserve"> </w:t>
        </w:r>
      </w:ins>
      <w:del w:id="46" w:author="Zach Jump" w:date="2017-10-24T13:14:00Z">
        <w:r w:rsidRPr="009F5E14" w:rsidDel="00E70CB4">
          <w:rPr>
            <w:rFonts w:ascii="Lato" w:hAnsi="Lato"/>
            <w:color w:val="auto"/>
            <w:sz w:val="22"/>
            <w:szCs w:val="22"/>
            <w:highlight w:val="yellow"/>
          </w:rPr>
          <w:delText>%</w:delText>
        </w:r>
      </w:del>
      <w:ins w:id="47" w:author="Zach Jump" w:date="2017-10-24T13:14:00Z">
        <w:r w:rsidRPr="009F5E14">
          <w:rPr>
            <w:rFonts w:ascii="Lato" w:hAnsi="Lato"/>
            <w:color w:val="auto"/>
            <w:sz w:val="22"/>
            <w:szCs w:val="22"/>
            <w:highlight w:val="yellow"/>
          </w:rPr>
          <w:t>percent</w:t>
        </w:r>
      </w:ins>
      <w:r w:rsidRPr="009F5E14">
        <w:rPr>
          <w:rFonts w:ascii="Lato" w:hAnsi="Lato"/>
          <w:color w:val="auto"/>
          <w:sz w:val="22"/>
          <w:szCs w:val="22"/>
          <w:highlight w:val="yellow"/>
        </w:rPr>
        <w:t>, higher than the national rate of 17.8</w:t>
      </w:r>
      <w:del w:id="48" w:author="Erika Sward" w:date="2017-10-11T21:44:00Z">
        <w:r w:rsidRPr="009F5E14" w:rsidDel="000C5FA8">
          <w:rPr>
            <w:rFonts w:ascii="Lato" w:hAnsi="Lato"/>
            <w:color w:val="auto"/>
            <w:sz w:val="22"/>
            <w:szCs w:val="22"/>
            <w:highlight w:val="yellow"/>
          </w:rPr>
          <w:delText xml:space="preserve">%, </w:delText>
        </w:r>
      </w:del>
      <w:ins w:id="49" w:author="Erika Sward" w:date="2017-10-11T21:44:00Z">
        <w:r w:rsidRPr="009F5E14">
          <w:rPr>
            <w:rFonts w:ascii="Lato" w:hAnsi="Lato"/>
            <w:color w:val="auto"/>
            <w:sz w:val="22"/>
            <w:szCs w:val="22"/>
            <w:highlight w:val="yellow"/>
          </w:rPr>
          <w:t xml:space="preserve"> percent, </w:t>
        </w:r>
      </w:ins>
      <w:r w:rsidRPr="009F5E14">
        <w:rPr>
          <w:rFonts w:ascii="Lato" w:hAnsi="Lato"/>
          <w:color w:val="auto"/>
          <w:sz w:val="22"/>
          <w:szCs w:val="22"/>
          <w:highlight w:val="yellow"/>
        </w:rPr>
        <w:t>and 10th best among the 31 states with survival data.</w:t>
      </w:r>
      <w:r w:rsidRPr="006935FE">
        <w:rPr>
          <w:rFonts w:ascii="Lato" w:hAnsi="Lato"/>
          <w:color w:val="auto"/>
          <w:sz w:val="22"/>
          <w:szCs w:val="22"/>
        </w:rPr>
        <w:t xml:space="preserve"> </w:t>
      </w:r>
    </w:p>
    <w:p w14:paraId="7F7E8885" w14:textId="31AE999A" w:rsidR="0086279D" w:rsidRDefault="007C7322" w:rsidP="0023139E">
      <w:pPr>
        <w:rPr>
          <w:rFonts w:ascii="Lato" w:hAnsi="Lato"/>
          <w:b/>
        </w:rPr>
      </w:pPr>
      <w:r w:rsidRPr="00B117A6">
        <w:rPr>
          <w:rFonts w:ascii="Lato" w:eastAsia="Times New Roman" w:hAnsi="Lato" w:cs="Calibri"/>
          <w:noProof/>
          <w:sz w:val="20"/>
          <w:szCs w:val="20"/>
        </w:rPr>
        <w:drawing>
          <wp:inline distT="0" distB="0" distL="0" distR="0" wp14:anchorId="476BDEA1" wp14:editId="34D8D812">
            <wp:extent cx="6858000" cy="284651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7"/>
                    <a:srcRect b="13146"/>
                    <a:stretch/>
                  </pic:blipFill>
                  <pic:spPr bwMode="auto">
                    <a:xfrm>
                      <a:off x="0" y="0"/>
                      <a:ext cx="6858000" cy="2846510"/>
                    </a:xfrm>
                    <a:prstGeom prst="rect">
                      <a:avLst/>
                    </a:prstGeom>
                    <a:ln>
                      <a:noFill/>
                    </a:ln>
                    <a:extLst>
                      <a:ext uri="{53640926-AAD7-44D8-BBD7-CCE9431645EC}">
                        <a14:shadowObscured xmlns:a14="http://schemas.microsoft.com/office/drawing/2010/main"/>
                      </a:ext>
                    </a:extLst>
                  </pic:spPr>
                </pic:pic>
              </a:graphicData>
            </a:graphic>
          </wp:inline>
        </w:drawing>
      </w:r>
    </w:p>
    <w:p w14:paraId="74622717" w14:textId="0AF1F632" w:rsidR="006935FE" w:rsidRPr="006935FE" w:rsidRDefault="006935FE" w:rsidP="0023139E">
      <w:pPr>
        <w:rPr>
          <w:rFonts w:ascii="Lato" w:hAnsi="Lato"/>
          <w:b/>
        </w:rPr>
      </w:pPr>
      <w:r w:rsidRPr="006935FE">
        <w:rPr>
          <w:rFonts w:ascii="Lato" w:hAnsi="Lato"/>
          <w:b/>
        </w:rPr>
        <w:t>Stage at diagnosis</w:t>
      </w:r>
    </w:p>
    <w:p w14:paraId="74828D38" w14:textId="28D1EE90" w:rsidR="006935FE" w:rsidRDefault="006935FE" w:rsidP="00E70CB4">
      <w:pPr>
        <w:pStyle w:val="Default"/>
        <w:spacing w:after="240"/>
        <w:rPr>
          <w:rFonts w:ascii="Lato" w:hAnsi="Lato"/>
          <w:color w:val="auto"/>
          <w:sz w:val="22"/>
          <w:szCs w:val="22"/>
        </w:rPr>
      </w:pPr>
      <w:r w:rsidRPr="006935FE">
        <w:rPr>
          <w:rFonts w:ascii="Lato" w:hAnsi="Lato"/>
          <w:color w:val="auto"/>
          <w:sz w:val="22"/>
          <w:szCs w:val="22"/>
        </w:rPr>
        <w:t xml:space="preserve">Most lung cancer cases are diagnosed at later stages when the cancer has spread to other organs, treatment options are more </w:t>
      </w:r>
      <w:r w:rsidR="005A399A">
        <w:rPr>
          <w:rFonts w:ascii="Lato" w:hAnsi="Lato"/>
          <w:color w:val="auto"/>
          <w:sz w:val="22"/>
          <w:szCs w:val="22"/>
        </w:rPr>
        <w:t>limited, and survival is lower.</w:t>
      </w:r>
    </w:p>
    <w:p w14:paraId="21613243" w14:textId="77777777" w:rsidR="00E70CB4" w:rsidRPr="00E70CB4" w:rsidRDefault="00E70CB4" w:rsidP="00E70CB4">
      <w:pPr>
        <w:pStyle w:val="Default"/>
        <w:spacing w:after="240"/>
        <w:rPr>
          <w:rFonts w:ascii="Lato" w:hAnsi="Lato"/>
          <w:color w:val="auto"/>
          <w:sz w:val="22"/>
          <w:szCs w:val="22"/>
        </w:rPr>
      </w:pPr>
      <w:r w:rsidRPr="009F5E14">
        <w:rPr>
          <w:rFonts w:ascii="Lato" w:hAnsi="Lato"/>
          <w:color w:val="auto"/>
          <w:sz w:val="22"/>
          <w:szCs w:val="22"/>
          <w:highlight w:val="yellow"/>
        </w:rPr>
        <w:t>In Connecticut, only 21.8</w:t>
      </w:r>
      <w:del w:id="50" w:author="Zach Jump" w:date="2017-10-24T13:12:00Z">
        <w:r w:rsidRPr="009F5E14" w:rsidDel="00E70CB4">
          <w:rPr>
            <w:rFonts w:ascii="Lato" w:hAnsi="Lato"/>
            <w:color w:val="auto"/>
            <w:sz w:val="22"/>
            <w:szCs w:val="22"/>
            <w:highlight w:val="yellow"/>
          </w:rPr>
          <w:delText>%</w:delText>
        </w:r>
      </w:del>
      <w:ins w:id="51" w:author="Zach Jump" w:date="2017-10-24T13:12:00Z">
        <w:r w:rsidRPr="009F5E14">
          <w:rPr>
            <w:rFonts w:ascii="Lato" w:hAnsi="Lato"/>
            <w:color w:val="auto"/>
            <w:sz w:val="22"/>
            <w:szCs w:val="22"/>
            <w:highlight w:val="yellow"/>
          </w:rPr>
          <w:t xml:space="preserve"> percent</w:t>
        </w:r>
      </w:ins>
      <w:r w:rsidRPr="009F5E14">
        <w:rPr>
          <w:rFonts w:ascii="Lato" w:hAnsi="Lato"/>
          <w:color w:val="auto"/>
          <w:sz w:val="22"/>
          <w:szCs w:val="22"/>
          <w:highlight w:val="yellow"/>
        </w:rPr>
        <w:t xml:space="preserve"> of cases are caught early when survival is a much higher (65.3%). Unfortunately, most cases (50.4%) are not caught until a late stage when survival is only 5.1</w:t>
      </w:r>
      <w:ins w:id="52" w:author="Zach Jump" w:date="2017-10-24T13:12:00Z">
        <w:r w:rsidRPr="009F5E14">
          <w:rPr>
            <w:rFonts w:ascii="Lato" w:hAnsi="Lato"/>
            <w:color w:val="auto"/>
            <w:sz w:val="22"/>
            <w:szCs w:val="22"/>
            <w:highlight w:val="yellow"/>
          </w:rPr>
          <w:t xml:space="preserve"> percent</w:t>
        </w:r>
      </w:ins>
      <w:del w:id="53" w:author="Zach Jump" w:date="2017-10-24T13:12:00Z">
        <w:r w:rsidRPr="009F5E14" w:rsidDel="00E70CB4">
          <w:rPr>
            <w:rFonts w:ascii="Lato" w:hAnsi="Lato"/>
            <w:color w:val="auto"/>
            <w:sz w:val="22"/>
            <w:szCs w:val="22"/>
            <w:highlight w:val="yellow"/>
          </w:rPr>
          <w:delText>%</w:delText>
        </w:r>
      </w:del>
      <w:r w:rsidRPr="009F5E14">
        <w:rPr>
          <w:rFonts w:ascii="Lato" w:hAnsi="Lato"/>
          <w:color w:val="auto"/>
          <w:sz w:val="22"/>
          <w:szCs w:val="22"/>
          <w:highlight w:val="yellow"/>
        </w:rPr>
        <w:t>.</w:t>
      </w:r>
      <w:r w:rsidRPr="006935FE">
        <w:rPr>
          <w:rFonts w:ascii="Lato" w:hAnsi="Lato"/>
          <w:color w:val="auto"/>
          <w:sz w:val="22"/>
          <w:szCs w:val="22"/>
        </w:rPr>
        <w:t xml:space="preserve"> </w:t>
      </w:r>
    </w:p>
    <w:p w14:paraId="75B65CE9" w14:textId="77777777" w:rsidR="00B82D6A" w:rsidRDefault="009528A4" w:rsidP="00B82D6A">
      <w:pPr>
        <w:jc w:val="center"/>
        <w:rPr>
          <w:rFonts w:ascii="Lato" w:hAnsi="Lato"/>
          <w:b/>
          <w:u w:val="single"/>
        </w:rPr>
      </w:pPr>
      <w:r w:rsidRPr="00B54A7B">
        <w:rPr>
          <w:rFonts w:ascii="Lato" w:hAnsi="Lato"/>
          <w:noProof/>
        </w:rPr>
        <w:drawing>
          <wp:inline distT="0" distB="0" distL="0" distR="0" wp14:anchorId="2ABAEB37" wp14:editId="1ACE0C75">
            <wp:extent cx="353187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870" cy="2943225"/>
                    </a:xfrm>
                    <a:prstGeom prst="rect">
                      <a:avLst/>
                    </a:prstGeom>
                    <a:noFill/>
                  </pic:spPr>
                </pic:pic>
              </a:graphicData>
            </a:graphic>
          </wp:inline>
        </w:drawing>
      </w:r>
    </w:p>
    <w:p w14:paraId="431D703E" w14:textId="3518064C" w:rsidR="00BB1515" w:rsidRPr="009D55A7" w:rsidRDefault="00BB1515" w:rsidP="00B82D6A">
      <w:pPr>
        <w:rPr>
          <w:rFonts w:ascii="Lato" w:hAnsi="Lato"/>
          <w:b/>
          <w:u w:val="single"/>
        </w:rPr>
      </w:pPr>
      <w:r w:rsidRPr="009D55A7">
        <w:rPr>
          <w:rFonts w:ascii="Lato" w:hAnsi="Lato"/>
          <w:b/>
          <w:u w:val="single"/>
        </w:rPr>
        <w:t xml:space="preserve">Surgical Treatment </w:t>
      </w:r>
    </w:p>
    <w:p w14:paraId="2F13B81F" w14:textId="6B5429BD" w:rsidR="00BB1515" w:rsidRPr="009D55A7" w:rsidRDefault="00BB1515" w:rsidP="0023139E">
      <w:pPr>
        <w:rPr>
          <w:rFonts w:ascii="Lato" w:hAnsi="Lato"/>
        </w:rPr>
      </w:pPr>
      <w:r w:rsidRPr="009D55A7">
        <w:rPr>
          <w:rFonts w:ascii="Lato" w:hAnsi="Lato"/>
        </w:rPr>
        <w:t xml:space="preserve">Lung cancer can often be treated with surgery as part of the first course of treatment if it is at an early stage and has not spread outside of the lung and lymph nodes close to the lung. While surgery may not be an option for every patient, those who receive it as part of their initial treatment have higher survival rates than those who do not. Patients who are not healthy enough to undergo the procedure or whose cancer has spread too far may not be candidates for surgery. Other treatments may be recommended instead or in addition to surgery, such as chemotherapy, radiation, targeted therapy, or immunotherapy. </w:t>
      </w:r>
    </w:p>
    <w:p w14:paraId="47D39261" w14:textId="55E7F37F" w:rsidR="00B82D6A" w:rsidRPr="00E70CB4" w:rsidRDefault="0086279D" w:rsidP="0023139E">
      <w:pPr>
        <w:rPr>
          <w:rFonts w:ascii="Lato" w:hAnsi="Lato"/>
        </w:rPr>
      </w:pPr>
      <w:r w:rsidRPr="009F5E14">
        <w:rPr>
          <w:rFonts w:ascii="Lato" w:hAnsi="Lato"/>
          <w:highlight w:val="yellow"/>
        </w:rPr>
        <w:lastRenderedPageBreak/>
        <w:t>Connecticut had the 2nd best rate</w:t>
      </w:r>
      <w:r w:rsidR="00BB1515" w:rsidRPr="009F5E14">
        <w:rPr>
          <w:rFonts w:ascii="Lato" w:hAnsi="Lato"/>
          <w:highlight w:val="yellow"/>
        </w:rPr>
        <w:t xml:space="preserve"> (out of</w:t>
      </w:r>
      <w:r w:rsidR="00861466" w:rsidRPr="009F5E14">
        <w:rPr>
          <w:rFonts w:ascii="Lato" w:hAnsi="Lato"/>
          <w:highlight w:val="yellow"/>
        </w:rPr>
        <w:t xml:space="preserve"> the 48 states with data available)</w:t>
      </w:r>
      <w:r w:rsidRPr="009F5E14">
        <w:rPr>
          <w:rFonts w:ascii="Lato" w:hAnsi="Lato"/>
          <w:highlight w:val="yellow"/>
        </w:rPr>
        <w:t xml:space="preserve"> with 27.4</w:t>
      </w:r>
      <w:del w:id="54" w:author="Zach Jump" w:date="2017-10-24T13:11:00Z">
        <w:r w:rsidRPr="009F5E14" w:rsidDel="00E70CB4">
          <w:rPr>
            <w:rFonts w:ascii="Lato" w:hAnsi="Lato"/>
            <w:highlight w:val="yellow"/>
          </w:rPr>
          <w:delText>%</w:delText>
        </w:r>
      </w:del>
      <w:ins w:id="55" w:author="Zach Jump" w:date="2017-10-24T13:11:00Z">
        <w:r w:rsidR="00E70CB4" w:rsidRPr="009F5E14">
          <w:rPr>
            <w:rFonts w:ascii="Lato" w:hAnsi="Lato"/>
            <w:highlight w:val="yellow"/>
          </w:rPr>
          <w:t xml:space="preserve"> percent</w:t>
        </w:r>
      </w:ins>
      <w:r w:rsidRPr="009F5E14">
        <w:rPr>
          <w:rFonts w:ascii="Lato" w:hAnsi="Lato"/>
          <w:highlight w:val="yellow"/>
        </w:rPr>
        <w:t xml:space="preserve"> of cases </w:t>
      </w:r>
      <w:r w:rsidR="00BB1515" w:rsidRPr="009F5E14">
        <w:rPr>
          <w:rFonts w:ascii="Lato" w:hAnsi="Lato"/>
          <w:highlight w:val="yellow"/>
        </w:rPr>
        <w:t xml:space="preserve">undergoing </w:t>
      </w:r>
      <w:r w:rsidRPr="009F5E14">
        <w:rPr>
          <w:rFonts w:ascii="Lato" w:hAnsi="Lato"/>
          <w:highlight w:val="yellow"/>
        </w:rPr>
        <w:t>surgery</w:t>
      </w:r>
      <w:r w:rsidR="00BB1515" w:rsidRPr="009F5E14">
        <w:rPr>
          <w:rFonts w:ascii="Lato" w:hAnsi="Lato"/>
          <w:highlight w:val="yellow"/>
        </w:rPr>
        <w:t xml:space="preserve"> as part of the first course of treatment</w:t>
      </w:r>
      <w:r w:rsidRPr="009F5E14">
        <w:rPr>
          <w:rFonts w:ascii="Lato" w:hAnsi="Lato"/>
          <w:highlight w:val="yellow"/>
        </w:rPr>
        <w:t>, a higher rate than nationally (21.0%).</w:t>
      </w:r>
    </w:p>
    <w:p w14:paraId="74553A8F" w14:textId="7035A690" w:rsidR="0086279D" w:rsidRPr="00B54A7B" w:rsidRDefault="00BB1515" w:rsidP="0023139E">
      <w:pPr>
        <w:rPr>
          <w:rFonts w:ascii="Lato" w:hAnsi="Lato"/>
        </w:rPr>
      </w:pPr>
      <w:r w:rsidRPr="00861466">
        <w:rPr>
          <w:rFonts w:ascii="Lato" w:hAnsi="Lato"/>
          <w:noProof/>
          <w:highlight w:val="yellow"/>
        </w:rPr>
        <w:drawing>
          <wp:inline distT="0" distB="0" distL="0" distR="0" wp14:anchorId="265A8D7F" wp14:editId="138A27B7">
            <wp:extent cx="6858000" cy="2865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865106"/>
                    </a:xfrm>
                    <a:prstGeom prst="rect">
                      <a:avLst/>
                    </a:prstGeom>
                    <a:noFill/>
                  </pic:spPr>
                </pic:pic>
              </a:graphicData>
            </a:graphic>
          </wp:inline>
        </w:drawing>
      </w:r>
    </w:p>
    <w:p w14:paraId="00C5D453" w14:textId="77777777" w:rsidR="006935FE" w:rsidRPr="00B54A7B" w:rsidRDefault="00843557" w:rsidP="0023139E">
      <w:pPr>
        <w:rPr>
          <w:rFonts w:ascii="Lato" w:hAnsi="Lato"/>
        </w:rPr>
      </w:pPr>
      <w:r>
        <w:rPr>
          <w:rFonts w:ascii="Lato" w:hAnsi="Lato"/>
          <w:b/>
          <w:u w:val="single"/>
        </w:rPr>
        <w:t>Summary</w:t>
      </w:r>
    </w:p>
    <w:p w14:paraId="02DA4278" w14:textId="42C8B31F" w:rsidR="00843557" w:rsidRDefault="001D6AEC" w:rsidP="0023139E">
      <w:pPr>
        <w:rPr>
          <w:rFonts w:ascii="Lato" w:hAnsi="Lato"/>
        </w:rPr>
      </w:pPr>
      <w:r w:rsidRPr="009F5E14">
        <w:rPr>
          <w:rFonts w:ascii="Lato" w:hAnsi="Lato"/>
          <w:highlight w:val="yellow"/>
        </w:rPr>
        <w:t>Despite havin</w:t>
      </w:r>
      <w:r w:rsidR="00CB6FF6" w:rsidRPr="009F5E14">
        <w:rPr>
          <w:rFonts w:ascii="Lato" w:hAnsi="Lato"/>
          <w:highlight w:val="yellow"/>
        </w:rPr>
        <w:t>g a below average smoking rate,</w:t>
      </w:r>
      <w:r w:rsidRPr="009F5E14">
        <w:rPr>
          <w:rFonts w:ascii="Lato" w:hAnsi="Lato"/>
          <w:highlight w:val="yellow"/>
        </w:rPr>
        <w:t xml:space="preserve"> Connecticut has a lung cancer incidence rate </w:t>
      </w:r>
      <w:proofErr w:type="gramStart"/>
      <w:r w:rsidRPr="009F5E14">
        <w:rPr>
          <w:rFonts w:ascii="Lato" w:hAnsi="Lato"/>
          <w:highlight w:val="yellow"/>
        </w:rPr>
        <w:t>similar to</w:t>
      </w:r>
      <w:proofErr w:type="gramEnd"/>
      <w:r w:rsidRPr="009F5E14">
        <w:rPr>
          <w:rFonts w:ascii="Lato" w:hAnsi="Lato"/>
          <w:highlight w:val="yellow"/>
        </w:rPr>
        <w:t xml:space="preserve"> average. However, the state also has </w:t>
      </w:r>
      <w:r w:rsidR="00CB6FF6" w:rsidRPr="009F5E14">
        <w:rPr>
          <w:rFonts w:ascii="Lato" w:hAnsi="Lato"/>
          <w:highlight w:val="yellow"/>
        </w:rPr>
        <w:t>more screening centers per population than average</w:t>
      </w:r>
      <w:r w:rsidR="009045FF" w:rsidRPr="009F5E14">
        <w:rPr>
          <w:rFonts w:ascii="Lato" w:hAnsi="Lato"/>
          <w:highlight w:val="yellow"/>
        </w:rPr>
        <w:t xml:space="preserve">, which could contribute to having both </w:t>
      </w:r>
      <w:r w:rsidR="00E70CB4" w:rsidRPr="009F5E14">
        <w:rPr>
          <w:rFonts w:ascii="Lato" w:hAnsi="Lato"/>
          <w:highlight w:val="yellow"/>
        </w:rPr>
        <w:t xml:space="preserve">an above average </w:t>
      </w:r>
      <w:r w:rsidR="00CB6FF6" w:rsidRPr="009F5E14">
        <w:rPr>
          <w:rFonts w:ascii="Lato" w:hAnsi="Lato"/>
          <w:highlight w:val="yellow"/>
        </w:rPr>
        <w:t>rate of surgery during the initial round of treatment</w:t>
      </w:r>
      <w:r w:rsidR="009045FF" w:rsidRPr="009F5E14">
        <w:rPr>
          <w:rFonts w:ascii="Lato" w:hAnsi="Lato"/>
          <w:highlight w:val="yellow"/>
        </w:rPr>
        <w:t xml:space="preserve"> and a </w:t>
      </w:r>
      <w:r w:rsidRPr="009F5E14">
        <w:rPr>
          <w:rFonts w:ascii="Lato" w:hAnsi="Lato"/>
          <w:highlight w:val="yellow"/>
        </w:rPr>
        <w:t>better than average survival rate.</w:t>
      </w:r>
    </w:p>
    <w:p w14:paraId="58263258" w14:textId="15A238B2" w:rsidR="009045FF" w:rsidRDefault="009045FF" w:rsidP="0023139E">
      <w:pPr>
        <w:rPr>
          <w:rFonts w:ascii="Lato" w:hAnsi="Lato"/>
        </w:rPr>
      </w:pPr>
      <w:r w:rsidRPr="009045FF">
        <w:rPr>
          <w:rFonts w:ascii="Lato" w:hAnsi="Lato"/>
        </w:rPr>
        <w:t>Connecticut</w:t>
      </w:r>
      <w:r w:rsidR="003B373F">
        <w:rPr>
          <w:rFonts w:ascii="Lato" w:hAnsi="Lato"/>
        </w:rPr>
        <w:t xml:space="preserve"> residents</w:t>
      </w:r>
      <w:r>
        <w:rPr>
          <w:rFonts w:ascii="Lato" w:hAnsi="Lato"/>
        </w:rPr>
        <w:t xml:space="preserve"> can lower their risk of </w:t>
      </w:r>
      <w:commentRangeStart w:id="56"/>
      <w:del w:id="57" w:author="Janice Nolen" w:date="2017-10-10T15:54:00Z">
        <w:r w:rsidDel="00C83B81">
          <w:rPr>
            <w:rFonts w:ascii="Lato" w:hAnsi="Lato"/>
          </w:rPr>
          <w:delText>being diagnosed with</w:delText>
        </w:r>
      </w:del>
      <w:commentRangeEnd w:id="56"/>
      <w:r w:rsidR="00C83B81">
        <w:rPr>
          <w:rStyle w:val="CommentReference"/>
        </w:rPr>
        <w:commentReference w:id="56"/>
      </w:r>
      <w:r>
        <w:rPr>
          <w:rFonts w:ascii="Lato" w:hAnsi="Lato"/>
        </w:rPr>
        <w:t>lung cancer, as well as the risk of those around them, through these</w:t>
      </w:r>
      <w:r w:rsidR="00582B61">
        <w:rPr>
          <w:rFonts w:ascii="Lato" w:hAnsi="Lato"/>
        </w:rPr>
        <w:t xml:space="preserve"> steps:</w:t>
      </w:r>
    </w:p>
    <w:p w14:paraId="221FCA5E" w14:textId="0E678CAA" w:rsidR="00792700" w:rsidRDefault="008A71E3" w:rsidP="00193895">
      <w:pPr>
        <w:pStyle w:val="ListParagraph"/>
        <w:numPr>
          <w:ilvl w:val="0"/>
          <w:numId w:val="7"/>
        </w:numPr>
        <w:rPr>
          <w:ins w:id="58" w:author="Paul Billings" w:date="2017-10-19T10:55:00Z"/>
          <w:rFonts w:ascii="Lato" w:hAnsi="Lato"/>
        </w:rPr>
      </w:pPr>
      <w:ins w:id="59" w:author="Zach Jump" w:date="2017-10-24T13:23:00Z">
        <w:r>
          <w:rPr>
            <w:rFonts w:ascii="Lato" w:hAnsi="Lato"/>
          </w:rPr>
          <w:t xml:space="preserve">Talk to your healthcare provider </w:t>
        </w:r>
      </w:ins>
      <w:ins w:id="60" w:author="Paul Billings" w:date="2017-10-19T10:55:00Z">
        <w:del w:id="61" w:author="Zach Jump" w:date="2017-10-24T13:24:00Z">
          <w:r w:rsidR="00792700" w:rsidDel="008A71E3">
            <w:rPr>
              <w:rFonts w:ascii="Lato" w:hAnsi="Lato"/>
            </w:rPr>
            <w:delText xml:space="preserve">Get </w:delText>
          </w:r>
        </w:del>
        <w:del w:id="62" w:author="Zach Jump" w:date="2017-10-24T13:23:00Z">
          <w:r w:rsidR="00792700" w:rsidDel="008A71E3">
            <w:rPr>
              <w:rFonts w:ascii="Lato" w:hAnsi="Lato"/>
            </w:rPr>
            <w:delText>S</w:delText>
          </w:r>
        </w:del>
        <w:del w:id="63" w:author="Zach Jump" w:date="2017-10-24T13:24:00Z">
          <w:r w:rsidR="00792700" w:rsidDel="008A71E3">
            <w:rPr>
              <w:rFonts w:ascii="Lato" w:hAnsi="Lato"/>
            </w:rPr>
            <w:delText>creened</w:delText>
          </w:r>
        </w:del>
      </w:ins>
      <w:ins w:id="64" w:author="Paul Billings" w:date="2017-10-19T10:56:00Z">
        <w:del w:id="65" w:author="Zach Jump" w:date="2017-10-24T13:24:00Z">
          <w:r w:rsidR="00792700" w:rsidDel="008A71E3">
            <w:rPr>
              <w:rFonts w:ascii="Lato" w:hAnsi="Lato"/>
            </w:rPr>
            <w:delText xml:space="preserve"> </w:delText>
          </w:r>
        </w:del>
        <w:r w:rsidR="00792700">
          <w:rPr>
            <w:rFonts w:ascii="Lato" w:hAnsi="Lato"/>
          </w:rPr>
          <w:t xml:space="preserve">if you meet the </w:t>
        </w:r>
      </w:ins>
      <w:ins w:id="66" w:author="Zach Jump" w:date="2017-10-24T13:25:00Z">
        <w:r>
          <w:rPr>
            <w:rFonts w:ascii="Lato" w:hAnsi="Lato"/>
          </w:rPr>
          <w:fldChar w:fldCharType="begin"/>
        </w:r>
        <w:r>
          <w:rPr>
            <w:rFonts w:ascii="Lato" w:hAnsi="Lato"/>
          </w:rPr>
          <w:instrText xml:space="preserve"> HYPERLINK "http://www.lung.org/our-initiatives/saved-by-the-scan/quiz/" </w:instrText>
        </w:r>
        <w:r>
          <w:rPr>
            <w:rFonts w:ascii="Lato" w:hAnsi="Lato"/>
          </w:rPr>
        </w:r>
        <w:r>
          <w:rPr>
            <w:rFonts w:ascii="Lato" w:hAnsi="Lato"/>
          </w:rPr>
          <w:fldChar w:fldCharType="separate"/>
        </w:r>
        <w:r w:rsidR="00792700" w:rsidRPr="008A71E3">
          <w:rPr>
            <w:rStyle w:val="Hyperlink"/>
            <w:rFonts w:ascii="Lato" w:hAnsi="Lato"/>
          </w:rPr>
          <w:t>high-risk criteria</w:t>
        </w:r>
        <w:r>
          <w:rPr>
            <w:rFonts w:ascii="Lato" w:hAnsi="Lato"/>
          </w:rPr>
          <w:fldChar w:fldCharType="end"/>
        </w:r>
      </w:ins>
      <w:ins w:id="67" w:author="Zach Jump" w:date="2017-10-24T13:26:00Z">
        <w:r>
          <w:rPr>
            <w:rFonts w:ascii="Lato" w:hAnsi="Lato"/>
          </w:rPr>
          <w:t>, and encourage others who meet the criteria to do the same</w:t>
        </w:r>
      </w:ins>
      <w:ins w:id="68" w:author="Zach Jump" w:date="2017-10-24T13:24:00Z">
        <w:r>
          <w:rPr>
            <w:rFonts w:ascii="Lato" w:hAnsi="Lato"/>
          </w:rPr>
          <w:t>:</w:t>
        </w:r>
      </w:ins>
    </w:p>
    <w:p w14:paraId="3CE4D158" w14:textId="77777777" w:rsidR="00792700" w:rsidRPr="0023139E" w:rsidRDefault="00792700">
      <w:pPr>
        <w:numPr>
          <w:ilvl w:val="1"/>
          <w:numId w:val="7"/>
        </w:numPr>
        <w:spacing w:after="0" w:line="276" w:lineRule="auto"/>
        <w:textAlignment w:val="baseline"/>
        <w:rPr>
          <w:ins w:id="69" w:author="Paul Billings" w:date="2017-10-19T10:56:00Z"/>
          <w:rFonts w:ascii="Lato" w:eastAsia="Times New Roman" w:hAnsi="Lato" w:cs="Times New Roman"/>
        </w:rPr>
        <w:pPrChange w:id="70" w:author="Paul Billings" w:date="2017-10-19T10:56:00Z">
          <w:pPr>
            <w:numPr>
              <w:numId w:val="7"/>
            </w:numPr>
            <w:spacing w:after="0" w:line="276" w:lineRule="auto"/>
            <w:ind w:left="720" w:hanging="360"/>
            <w:textAlignment w:val="baseline"/>
          </w:pPr>
        </w:pPrChange>
      </w:pPr>
      <w:ins w:id="71" w:author="Paul Billings" w:date="2017-10-19T10:56:00Z">
        <w:r w:rsidRPr="0023139E">
          <w:rPr>
            <w:rFonts w:ascii="Lato" w:eastAsia="Times New Roman" w:hAnsi="Lato" w:cs="Times New Roman"/>
          </w:rPr>
          <w:t>55-80 years of age</w:t>
        </w:r>
      </w:ins>
    </w:p>
    <w:p w14:paraId="313FEC05" w14:textId="77777777" w:rsidR="00792700" w:rsidRPr="0023139E" w:rsidRDefault="00792700">
      <w:pPr>
        <w:numPr>
          <w:ilvl w:val="1"/>
          <w:numId w:val="7"/>
        </w:numPr>
        <w:spacing w:after="0" w:line="276" w:lineRule="auto"/>
        <w:textAlignment w:val="baseline"/>
        <w:rPr>
          <w:ins w:id="72" w:author="Paul Billings" w:date="2017-10-19T10:56:00Z"/>
          <w:rFonts w:ascii="Lato" w:eastAsia="Times New Roman" w:hAnsi="Lato" w:cs="Times New Roman"/>
        </w:rPr>
        <w:pPrChange w:id="73" w:author="Paul Billings" w:date="2017-10-19T10:56:00Z">
          <w:pPr>
            <w:numPr>
              <w:numId w:val="7"/>
            </w:numPr>
            <w:spacing w:after="0" w:line="276" w:lineRule="auto"/>
            <w:ind w:left="720" w:hanging="360"/>
            <w:textAlignment w:val="baseline"/>
          </w:pPr>
        </w:pPrChange>
      </w:pPr>
      <w:ins w:id="74" w:author="Paul Billings" w:date="2017-10-19T10:56:00Z">
        <w:r w:rsidRPr="0023139E">
          <w:rPr>
            <w:rFonts w:ascii="Lato" w:eastAsia="Times New Roman" w:hAnsi="Lato" w:cs="Times New Roman"/>
          </w:rPr>
          <w:t>Have a 30 pack-year history of smoking (this means 1 pack a day for 30 years, 2 packs a day for 15 years, etc.)</w:t>
        </w:r>
      </w:ins>
    </w:p>
    <w:p w14:paraId="60FF4AC8" w14:textId="07D3903B" w:rsidR="00792700" w:rsidRPr="00E70CB4" w:rsidRDefault="00792700" w:rsidP="00E70CB4">
      <w:pPr>
        <w:numPr>
          <w:ilvl w:val="1"/>
          <w:numId w:val="7"/>
        </w:numPr>
        <w:spacing w:after="150" w:line="276" w:lineRule="auto"/>
        <w:textAlignment w:val="baseline"/>
        <w:rPr>
          <w:ins w:id="75" w:author="Paul Billings" w:date="2017-10-19T10:55:00Z"/>
          <w:rFonts w:ascii="Lato" w:hAnsi="Lato"/>
        </w:rPr>
      </w:pPr>
      <w:ins w:id="76" w:author="Paul Billings" w:date="2017-10-19T10:56:00Z">
        <w:r w:rsidRPr="00E70CB4">
          <w:rPr>
            <w:rFonts w:ascii="Lato" w:eastAsia="Times New Roman" w:hAnsi="Lato" w:cs="Times New Roman"/>
          </w:rPr>
          <w:t>AND, are a current smoker, or have quit within the last 15 years</w:t>
        </w:r>
      </w:ins>
    </w:p>
    <w:p w14:paraId="4E72F4A8" w14:textId="004CECA9" w:rsidR="00FB77F8" w:rsidRDefault="00FB77F8" w:rsidP="00193895">
      <w:pPr>
        <w:pStyle w:val="ListParagraph"/>
        <w:numPr>
          <w:ilvl w:val="0"/>
          <w:numId w:val="7"/>
        </w:numPr>
        <w:rPr>
          <w:rFonts w:ascii="Lato" w:hAnsi="Lato"/>
        </w:rPr>
      </w:pPr>
      <w:r w:rsidRPr="00193895">
        <w:rPr>
          <w:rFonts w:ascii="Lato" w:hAnsi="Lato"/>
        </w:rPr>
        <w:t>Quit smoking, or don’t start.</w:t>
      </w:r>
    </w:p>
    <w:p w14:paraId="6A4C2089" w14:textId="77777777" w:rsidR="00B5333B" w:rsidRDefault="00B5333B" w:rsidP="00B5333B">
      <w:pPr>
        <w:pStyle w:val="ListParagraph"/>
        <w:numPr>
          <w:ilvl w:val="1"/>
          <w:numId w:val="7"/>
        </w:numPr>
        <w:rPr>
          <w:rFonts w:ascii="Lato" w:hAnsi="Lato"/>
        </w:rPr>
      </w:pPr>
      <w:r>
        <w:rPr>
          <w:rFonts w:ascii="Lato" w:hAnsi="Lato"/>
        </w:rPr>
        <w:t xml:space="preserve">If you or someone you know is ready to quit smoking, the American Lung Association is here to help. Our </w:t>
      </w:r>
      <w:hyperlink r:id="rId20" w:history="1">
        <w:r w:rsidRPr="000D5CE7">
          <w:rPr>
            <w:rStyle w:val="Hyperlink"/>
            <w:rFonts w:ascii="Lato" w:hAnsi="Lato"/>
          </w:rPr>
          <w:t xml:space="preserve">Freedom </w:t>
        </w:r>
        <w:proofErr w:type="gramStart"/>
        <w:r w:rsidRPr="000D5CE7">
          <w:rPr>
            <w:rStyle w:val="Hyperlink"/>
            <w:rFonts w:ascii="Lato" w:hAnsi="Lato"/>
          </w:rPr>
          <w:t>From</w:t>
        </w:r>
        <w:proofErr w:type="gramEnd"/>
        <w:r w:rsidRPr="000D5CE7">
          <w:rPr>
            <w:rStyle w:val="Hyperlink"/>
            <w:rFonts w:ascii="Lato" w:hAnsi="Lato"/>
          </w:rPr>
          <w:t xml:space="preserve"> Smoking</w:t>
        </w:r>
      </w:hyperlink>
      <w:r>
        <w:rPr>
          <w:rFonts w:ascii="Lato" w:hAnsi="Lato"/>
        </w:rPr>
        <w:t xml:space="preserve"> program has helped over a million people quit smoking for good.</w:t>
      </w:r>
    </w:p>
    <w:p w14:paraId="1F4A58B3" w14:textId="60AC3B7B" w:rsidR="00FB77F8" w:rsidRPr="00193895" w:rsidRDefault="00193895" w:rsidP="00193895">
      <w:pPr>
        <w:pStyle w:val="ListParagraph"/>
        <w:numPr>
          <w:ilvl w:val="1"/>
          <w:numId w:val="7"/>
        </w:numPr>
        <w:rPr>
          <w:rFonts w:ascii="Lato" w:hAnsi="Lato"/>
        </w:rPr>
      </w:pPr>
      <w:r w:rsidRPr="00193895">
        <w:rPr>
          <w:rFonts w:ascii="Lato" w:hAnsi="Lato"/>
        </w:rPr>
        <w:t>Higher tobacco taxes both encourage people to quit and prevent children and others from starting to smoke.</w:t>
      </w:r>
    </w:p>
    <w:p w14:paraId="221BEB0E" w14:textId="227289CE" w:rsidR="00193895" w:rsidRDefault="00193895" w:rsidP="00193895">
      <w:pPr>
        <w:pStyle w:val="ListParagraph"/>
        <w:numPr>
          <w:ilvl w:val="1"/>
          <w:numId w:val="7"/>
        </w:numPr>
        <w:rPr>
          <w:rFonts w:ascii="Lato" w:hAnsi="Lato"/>
        </w:rPr>
      </w:pPr>
      <w:r w:rsidRPr="00193895">
        <w:rPr>
          <w:rFonts w:ascii="Lato" w:hAnsi="Lato"/>
        </w:rPr>
        <w:t>Well-funded tobacco control programs are an important part of helping people quit and keeping potential new smokers from starting.</w:t>
      </w:r>
    </w:p>
    <w:p w14:paraId="1F1D6BFF" w14:textId="61521963" w:rsidR="00193895" w:rsidRDefault="0018787A" w:rsidP="00193895">
      <w:pPr>
        <w:pStyle w:val="ListParagraph"/>
        <w:numPr>
          <w:ilvl w:val="1"/>
          <w:numId w:val="7"/>
        </w:numPr>
        <w:rPr>
          <w:rFonts w:ascii="Lato" w:hAnsi="Lato"/>
        </w:rPr>
      </w:pPr>
      <w:r>
        <w:fldChar w:fldCharType="begin"/>
      </w:r>
      <w:r>
        <w:instrText xml:space="preserve"> HYPERLINK "http://www.lung.org/cessationcoverage" </w:instrText>
      </w:r>
      <w:r>
        <w:fldChar w:fldCharType="separate"/>
      </w:r>
      <w:ins w:id="77" w:author="Anne DiGiulio" w:date="2017-10-11T10:38:00Z">
        <w:r>
          <w:t>Comprehensive</w:t>
        </w:r>
      </w:ins>
      <w:del w:id="78" w:author="Anne DiGiulio" w:date="2017-10-11T10:38:00Z">
        <w:r w:rsidR="00B5333B" w:rsidRPr="000D5CE7" w:rsidDel="0018787A">
          <w:rPr>
            <w:rStyle w:val="Hyperlink"/>
            <w:rFonts w:ascii="Lato" w:hAnsi="Lato"/>
          </w:rPr>
          <w:delText>Full</w:delText>
        </w:r>
      </w:del>
      <w:r w:rsidR="00B5333B" w:rsidRPr="000D5CE7">
        <w:rPr>
          <w:rStyle w:val="Hyperlink"/>
          <w:rFonts w:ascii="Lato" w:hAnsi="Lato"/>
        </w:rPr>
        <w:t xml:space="preserve"> coverage</w:t>
      </w:r>
      <w:r>
        <w:rPr>
          <w:rStyle w:val="Hyperlink"/>
          <w:rFonts w:ascii="Lato" w:hAnsi="Lato"/>
        </w:rPr>
        <w:fldChar w:fldCharType="end"/>
      </w:r>
      <w:r w:rsidR="00B5333B">
        <w:rPr>
          <w:rFonts w:ascii="Lato" w:hAnsi="Lato"/>
        </w:rPr>
        <w:t xml:space="preserve"> </w:t>
      </w:r>
      <w:ins w:id="79" w:author="Anne DiGiulio" w:date="2017-10-11T10:38:00Z">
        <w:r>
          <w:rPr>
            <w:rFonts w:ascii="Lato" w:hAnsi="Lato"/>
          </w:rPr>
          <w:t>of</w:t>
        </w:r>
      </w:ins>
      <w:del w:id="80" w:author="Anne DiGiulio" w:date="2017-10-11T10:38:00Z">
        <w:r w:rsidR="00193895" w:rsidDel="0018787A">
          <w:rPr>
            <w:rFonts w:ascii="Lato" w:hAnsi="Lato"/>
          </w:rPr>
          <w:delText>for</w:delText>
        </w:r>
      </w:del>
      <w:r w:rsidR="00193895">
        <w:rPr>
          <w:rFonts w:ascii="Lato" w:hAnsi="Lato"/>
        </w:rPr>
        <w:t xml:space="preserve"> all FDA-approved smoking cessation</w:t>
      </w:r>
      <w:ins w:id="81" w:author="Anne DiGiulio" w:date="2017-10-11T10:38:00Z">
        <w:r>
          <w:rPr>
            <w:rFonts w:ascii="Lato" w:hAnsi="Lato"/>
          </w:rPr>
          <w:t xml:space="preserve"> medication and the three forms of counseling</w:t>
        </w:r>
      </w:ins>
      <w:del w:id="82" w:author="Anne DiGiulio" w:date="2017-10-11T10:38:00Z">
        <w:r w:rsidR="00193895" w:rsidDel="0018787A">
          <w:rPr>
            <w:rFonts w:ascii="Lato" w:hAnsi="Lato"/>
          </w:rPr>
          <w:delText xml:space="preserve"> methods</w:delText>
        </w:r>
      </w:del>
      <w:r w:rsidR="00193895">
        <w:rPr>
          <w:rFonts w:ascii="Lato" w:hAnsi="Lato"/>
        </w:rPr>
        <w:t>, with no barriers to accessing them, leads to more successful quit attempts.</w:t>
      </w:r>
    </w:p>
    <w:p w14:paraId="220AA96C" w14:textId="199DB587" w:rsidR="00193895" w:rsidRDefault="00193895" w:rsidP="00193895">
      <w:pPr>
        <w:pStyle w:val="ListParagraph"/>
        <w:numPr>
          <w:ilvl w:val="0"/>
          <w:numId w:val="7"/>
        </w:numPr>
        <w:rPr>
          <w:rFonts w:ascii="Lato" w:hAnsi="Lato"/>
        </w:rPr>
      </w:pPr>
      <w:r>
        <w:rPr>
          <w:rFonts w:ascii="Lato" w:hAnsi="Lato"/>
        </w:rPr>
        <w:t xml:space="preserve">Make your house and car smokefree air zones, with no smoking allowed. Avoid places that are not smokefree, and advocate for smokefree air policies in restaurants, </w:t>
      </w:r>
      <w:r w:rsidR="003B373F">
        <w:rPr>
          <w:rFonts w:ascii="Lato" w:hAnsi="Lato"/>
        </w:rPr>
        <w:t>bars, casinos, or anywhere they are not in place.</w:t>
      </w:r>
    </w:p>
    <w:p w14:paraId="5249BCA2" w14:textId="54A057EF" w:rsidR="003B373F" w:rsidRDefault="003B373F" w:rsidP="00193895">
      <w:pPr>
        <w:pStyle w:val="ListParagraph"/>
        <w:numPr>
          <w:ilvl w:val="0"/>
          <w:numId w:val="7"/>
        </w:numPr>
        <w:rPr>
          <w:rFonts w:ascii="Lato" w:hAnsi="Lato"/>
        </w:rPr>
      </w:pPr>
      <w:del w:id="83" w:author="Janice Nolen" w:date="2017-10-10T15:53:00Z">
        <w:r w:rsidDel="00C83B81">
          <w:rPr>
            <w:rFonts w:ascii="Lato" w:hAnsi="Lato"/>
          </w:rPr>
          <w:delText xml:space="preserve">Check </w:delText>
        </w:r>
      </w:del>
      <w:ins w:id="84" w:author="Janice Nolen" w:date="2017-10-10T15:53:00Z">
        <w:r w:rsidR="00C83B81">
          <w:rPr>
            <w:rFonts w:ascii="Lato" w:hAnsi="Lato"/>
          </w:rPr>
          <w:t xml:space="preserve">Test </w:t>
        </w:r>
      </w:ins>
      <w:r>
        <w:rPr>
          <w:rFonts w:ascii="Lato" w:hAnsi="Lato"/>
        </w:rPr>
        <w:t xml:space="preserve">your house for radon, and </w:t>
      </w:r>
      <w:del w:id="85" w:author="Janice Nolen" w:date="2017-10-10T15:56:00Z">
        <w:r w:rsidDel="00C83B81">
          <w:rPr>
            <w:rFonts w:ascii="Lato" w:hAnsi="Lato"/>
          </w:rPr>
          <w:delText>learn what to do</w:delText>
        </w:r>
      </w:del>
      <w:ins w:id="86" w:author="Janice Nolen" w:date="2017-10-10T15:56:00Z">
        <w:r w:rsidR="00C83B81">
          <w:rPr>
            <w:rFonts w:ascii="Lato" w:hAnsi="Lato"/>
          </w:rPr>
          <w:t>take steps to reduce your risk</w:t>
        </w:r>
      </w:ins>
      <w:r>
        <w:rPr>
          <w:rFonts w:ascii="Lato" w:hAnsi="Lato"/>
        </w:rPr>
        <w:t xml:space="preserve"> if levels are too high.</w:t>
      </w:r>
    </w:p>
    <w:p w14:paraId="4BB67BEB" w14:textId="0ECB3BCC" w:rsidR="003B373F" w:rsidRDefault="003B373F" w:rsidP="00193895">
      <w:pPr>
        <w:pStyle w:val="ListParagraph"/>
        <w:numPr>
          <w:ilvl w:val="0"/>
          <w:numId w:val="7"/>
        </w:numPr>
        <w:rPr>
          <w:rFonts w:ascii="Lato" w:hAnsi="Lato"/>
        </w:rPr>
      </w:pPr>
      <w:r>
        <w:rPr>
          <w:rFonts w:ascii="Lato" w:hAnsi="Lato"/>
        </w:rPr>
        <w:t>Reduce your exposure to unhealthy outdoor air</w:t>
      </w:r>
      <w:r w:rsidR="00EF333C">
        <w:rPr>
          <w:rFonts w:ascii="Lato" w:hAnsi="Lato"/>
        </w:rPr>
        <w:t>.</w:t>
      </w:r>
    </w:p>
    <w:p w14:paraId="25C1C047" w14:textId="72981B52" w:rsidR="00EF333C" w:rsidRDefault="00EF333C" w:rsidP="00EF333C">
      <w:pPr>
        <w:pStyle w:val="ListParagraph"/>
        <w:numPr>
          <w:ilvl w:val="1"/>
          <w:numId w:val="7"/>
        </w:numPr>
        <w:rPr>
          <w:rFonts w:ascii="Lato" w:hAnsi="Lato"/>
        </w:rPr>
      </w:pPr>
      <w:r>
        <w:rPr>
          <w:rFonts w:ascii="Lato" w:hAnsi="Lato"/>
        </w:rPr>
        <w:t>Stay indoors on unhealthy air days.</w:t>
      </w:r>
    </w:p>
    <w:p w14:paraId="505D1971" w14:textId="3B4C8778" w:rsidR="00EF333C" w:rsidRPr="00193895" w:rsidRDefault="00EF333C" w:rsidP="00EF333C">
      <w:pPr>
        <w:pStyle w:val="ListParagraph"/>
        <w:numPr>
          <w:ilvl w:val="1"/>
          <w:numId w:val="7"/>
        </w:numPr>
        <w:rPr>
          <w:rFonts w:ascii="Lato" w:hAnsi="Lato"/>
        </w:rPr>
      </w:pPr>
      <w:r>
        <w:rPr>
          <w:rFonts w:ascii="Lato" w:hAnsi="Lato"/>
        </w:rPr>
        <w:lastRenderedPageBreak/>
        <w:t>Support clean air policies, including no idling zones and emissions limits.</w:t>
      </w:r>
    </w:p>
    <w:p w14:paraId="569D794B" w14:textId="24BE0F55" w:rsidR="00CB6FF6" w:rsidRPr="00843557" w:rsidRDefault="009045FF" w:rsidP="0023139E">
      <w:pPr>
        <w:rPr>
          <w:rFonts w:ascii="Lato" w:hAnsi="Lato"/>
        </w:rPr>
      </w:pPr>
      <w:r>
        <w:rPr>
          <w:rFonts w:ascii="Lato" w:hAnsi="Lato"/>
        </w:rPr>
        <w:t>Maintaining a high number of quality, accredited screening centers will help ensure that both as many patients undergo surgery during their initial round of treatment and as high a survival rate as possible.</w:t>
      </w:r>
    </w:p>
    <w:sectPr w:rsidR="00CB6FF6" w:rsidRPr="00843557" w:rsidSect="005A399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rika Sward" w:date="2017-10-11T21:16:00Z" w:initials="ES">
    <w:p w14:paraId="6376EE37" w14:textId="2D2999D8" w:rsidR="002B487B" w:rsidRDefault="002B487B">
      <w:pPr>
        <w:pStyle w:val="CommentText"/>
      </w:pPr>
      <w:r>
        <w:rPr>
          <w:rStyle w:val="CommentReference"/>
        </w:rPr>
        <w:annotationRef/>
      </w:r>
      <w:r>
        <w:t xml:space="preserve">I think this “only” makes it more confusing to read and that one in five is stunning enough. </w:t>
      </w:r>
    </w:p>
  </w:comment>
  <w:comment w:id="41" w:author="Carly Ornstein" w:date="2017-06-21T10:12:00Z" w:initials="CO">
    <w:p w14:paraId="6CC7D3D7" w14:textId="546B243E" w:rsidR="00301AEB" w:rsidRDefault="00301AEB">
      <w:pPr>
        <w:pStyle w:val="CommentText"/>
      </w:pPr>
      <w:r>
        <w:rPr>
          <w:rStyle w:val="CommentReference"/>
        </w:rPr>
        <w:annotationRef/>
      </w:r>
      <w:r>
        <w:t xml:space="preserve">This portion will be smaller and emphasized less than the other data. </w:t>
      </w:r>
    </w:p>
  </w:comment>
  <w:comment w:id="56" w:author="Janice Nolen" w:date="2017-10-10T15:54:00Z" w:initials="JN">
    <w:p w14:paraId="4A2D1666" w14:textId="21DB5F36" w:rsidR="00C83B81" w:rsidRDefault="00C83B81">
      <w:pPr>
        <w:pStyle w:val="CommentText"/>
      </w:pPr>
      <w:r>
        <w:rPr>
          <w:rStyle w:val="CommentReference"/>
        </w:rPr>
        <w:annotationRef/>
      </w:r>
      <w:r>
        <w:t>The problem isn’t being diagnosed with LC, especially if we are promoting screening.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6EE37" w15:done="0"/>
  <w15:commentEx w15:paraId="6CC7D3D7" w15:done="0"/>
  <w15:commentEx w15:paraId="4A2D16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44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5568F"/>
    <w:multiLevelType w:val="multilevel"/>
    <w:tmpl w:val="EEE4434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A264E0"/>
    <w:multiLevelType w:val="hybridMultilevel"/>
    <w:tmpl w:val="40A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C1875"/>
    <w:multiLevelType w:val="hybridMultilevel"/>
    <w:tmpl w:val="C4C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C7C49"/>
    <w:multiLevelType w:val="hybridMultilevel"/>
    <w:tmpl w:val="A41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EA8"/>
    <w:multiLevelType w:val="multilevel"/>
    <w:tmpl w:val="ECF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435"/>
    <w:multiLevelType w:val="hybridMultilevel"/>
    <w:tmpl w:val="32741D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a Sward">
    <w15:presenceInfo w15:providerId="AD" w15:userId="S-1-5-21-1171934027-1991804237-1641388340-2725"/>
  </w15:person>
  <w15:person w15:author="Zach Jump">
    <w15:presenceInfo w15:providerId="AD" w15:userId="S-1-5-21-1171934027-1991804237-1641388340-2758"/>
  </w15:person>
  <w15:person w15:author="Paul Billings">
    <w15:presenceInfo w15:providerId="AD" w15:userId="S-1-5-21-1171934027-1991804237-1641388340-2732"/>
  </w15:person>
  <w15:person w15:author="Janice Nolen">
    <w15:presenceInfo w15:providerId="AD" w15:userId="S-1-5-21-1171934027-1991804237-1641388340-2726"/>
  </w15:person>
  <w15:person w15:author="Carly Ornstein">
    <w15:presenceInfo w15:providerId="AD" w15:userId="S-1-5-21-1171934027-1991804237-1641388340-2935"/>
  </w15:person>
  <w15:person w15:author="Anne DiGiulio">
    <w15:presenceInfo w15:providerId="AD" w15:userId="S-1-5-21-1171934027-1991804237-1641388340-6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8E"/>
    <w:rsid w:val="00011E3E"/>
    <w:rsid w:val="000B2467"/>
    <w:rsid w:val="000B38A9"/>
    <w:rsid w:val="000C5FA8"/>
    <w:rsid w:val="00154035"/>
    <w:rsid w:val="0018787A"/>
    <w:rsid w:val="00193895"/>
    <w:rsid w:val="001D6AEC"/>
    <w:rsid w:val="001F0353"/>
    <w:rsid w:val="001F116A"/>
    <w:rsid w:val="002255AF"/>
    <w:rsid w:val="0023139E"/>
    <w:rsid w:val="002B487B"/>
    <w:rsid w:val="002D7454"/>
    <w:rsid w:val="00301AEB"/>
    <w:rsid w:val="003365AC"/>
    <w:rsid w:val="00340CB9"/>
    <w:rsid w:val="00342987"/>
    <w:rsid w:val="003A3CB3"/>
    <w:rsid w:val="003B373F"/>
    <w:rsid w:val="004D3C58"/>
    <w:rsid w:val="00582B61"/>
    <w:rsid w:val="005A399A"/>
    <w:rsid w:val="006935FE"/>
    <w:rsid w:val="00726993"/>
    <w:rsid w:val="0074690B"/>
    <w:rsid w:val="00760722"/>
    <w:rsid w:val="00792700"/>
    <w:rsid w:val="007A120F"/>
    <w:rsid w:val="007B18B1"/>
    <w:rsid w:val="007C7322"/>
    <w:rsid w:val="007F0E8A"/>
    <w:rsid w:val="008177E2"/>
    <w:rsid w:val="00843557"/>
    <w:rsid w:val="00861466"/>
    <w:rsid w:val="0086279D"/>
    <w:rsid w:val="0088430E"/>
    <w:rsid w:val="00885E8B"/>
    <w:rsid w:val="0089128D"/>
    <w:rsid w:val="008A71E3"/>
    <w:rsid w:val="009045FF"/>
    <w:rsid w:val="009528A4"/>
    <w:rsid w:val="009A7B84"/>
    <w:rsid w:val="009D55A7"/>
    <w:rsid w:val="009E6CE9"/>
    <w:rsid w:val="009F129E"/>
    <w:rsid w:val="009F5E14"/>
    <w:rsid w:val="009F66DE"/>
    <w:rsid w:val="00A47032"/>
    <w:rsid w:val="00A53804"/>
    <w:rsid w:val="00AC7C8E"/>
    <w:rsid w:val="00B06C57"/>
    <w:rsid w:val="00B5333B"/>
    <w:rsid w:val="00B54A7B"/>
    <w:rsid w:val="00B54FC7"/>
    <w:rsid w:val="00B82D6A"/>
    <w:rsid w:val="00B97C8B"/>
    <w:rsid w:val="00BA16E3"/>
    <w:rsid w:val="00BB1515"/>
    <w:rsid w:val="00C11F55"/>
    <w:rsid w:val="00C82B8E"/>
    <w:rsid w:val="00C83B81"/>
    <w:rsid w:val="00CB6FF6"/>
    <w:rsid w:val="00D10BCE"/>
    <w:rsid w:val="00D11B5F"/>
    <w:rsid w:val="00D66BBF"/>
    <w:rsid w:val="00D97563"/>
    <w:rsid w:val="00DB72BC"/>
    <w:rsid w:val="00DD1BF8"/>
    <w:rsid w:val="00E059C1"/>
    <w:rsid w:val="00E70CB4"/>
    <w:rsid w:val="00E8238A"/>
    <w:rsid w:val="00E96413"/>
    <w:rsid w:val="00EF333C"/>
    <w:rsid w:val="00FB77F8"/>
    <w:rsid w:val="00FC45C7"/>
    <w:rsid w:val="00FD53C0"/>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B73"/>
  <w15:chartTrackingRefBased/>
  <w15:docId w15:val="{89D3573E-7839-43FD-A661-746A9108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8A"/>
    <w:pPr>
      <w:ind w:left="720"/>
      <w:contextualSpacing/>
    </w:pPr>
  </w:style>
  <w:style w:type="character" w:customStyle="1" w:styleId="apple-converted-space">
    <w:name w:val="apple-converted-space"/>
    <w:basedOn w:val="DefaultParagraphFont"/>
    <w:rsid w:val="0074690B"/>
  </w:style>
  <w:style w:type="character" w:styleId="Hyperlink">
    <w:name w:val="Hyperlink"/>
    <w:basedOn w:val="DefaultParagraphFont"/>
    <w:uiPriority w:val="99"/>
    <w:unhideWhenUsed/>
    <w:rsid w:val="0023139E"/>
    <w:rPr>
      <w:color w:val="0563C1" w:themeColor="hyperlink"/>
      <w:u w:val="single"/>
    </w:rPr>
  </w:style>
  <w:style w:type="paragraph" w:customStyle="1" w:styleId="Default">
    <w:name w:val="Default"/>
    <w:rsid w:val="0023139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5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A4"/>
    <w:rPr>
      <w:rFonts w:ascii="Segoe UI" w:hAnsi="Segoe UI" w:cs="Segoe UI"/>
      <w:sz w:val="18"/>
      <w:szCs w:val="18"/>
    </w:rPr>
  </w:style>
  <w:style w:type="character" w:styleId="CommentReference">
    <w:name w:val="annotation reference"/>
    <w:basedOn w:val="DefaultParagraphFont"/>
    <w:uiPriority w:val="99"/>
    <w:semiHidden/>
    <w:unhideWhenUsed/>
    <w:rsid w:val="0089128D"/>
    <w:rPr>
      <w:sz w:val="16"/>
      <w:szCs w:val="16"/>
    </w:rPr>
  </w:style>
  <w:style w:type="paragraph" w:styleId="CommentText">
    <w:name w:val="annotation text"/>
    <w:basedOn w:val="Normal"/>
    <w:link w:val="CommentTextChar"/>
    <w:uiPriority w:val="99"/>
    <w:semiHidden/>
    <w:unhideWhenUsed/>
    <w:rsid w:val="0089128D"/>
    <w:pPr>
      <w:spacing w:line="240" w:lineRule="auto"/>
    </w:pPr>
    <w:rPr>
      <w:sz w:val="20"/>
      <w:szCs w:val="20"/>
    </w:rPr>
  </w:style>
  <w:style w:type="character" w:customStyle="1" w:styleId="CommentTextChar">
    <w:name w:val="Comment Text Char"/>
    <w:basedOn w:val="DefaultParagraphFont"/>
    <w:link w:val="CommentText"/>
    <w:uiPriority w:val="99"/>
    <w:semiHidden/>
    <w:rsid w:val="0089128D"/>
    <w:rPr>
      <w:sz w:val="20"/>
      <w:szCs w:val="20"/>
    </w:rPr>
  </w:style>
  <w:style w:type="paragraph" w:styleId="CommentSubject">
    <w:name w:val="annotation subject"/>
    <w:basedOn w:val="CommentText"/>
    <w:next w:val="CommentText"/>
    <w:link w:val="CommentSubjectChar"/>
    <w:uiPriority w:val="99"/>
    <w:semiHidden/>
    <w:unhideWhenUsed/>
    <w:rsid w:val="0089128D"/>
    <w:rPr>
      <w:b/>
      <w:bCs/>
    </w:rPr>
  </w:style>
  <w:style w:type="character" w:customStyle="1" w:styleId="CommentSubjectChar">
    <w:name w:val="Comment Subject Char"/>
    <w:basedOn w:val="CommentTextChar"/>
    <w:link w:val="CommentSubject"/>
    <w:uiPriority w:val="99"/>
    <w:semiHidden/>
    <w:rsid w:val="0089128D"/>
    <w:rPr>
      <w:b/>
      <w:bCs/>
      <w:sz w:val="20"/>
      <w:szCs w:val="20"/>
    </w:rPr>
  </w:style>
  <w:style w:type="paragraph" w:styleId="ListBullet">
    <w:name w:val="List Bullet"/>
    <w:basedOn w:val="Normal"/>
    <w:uiPriority w:val="99"/>
    <w:unhideWhenUsed/>
    <w:rsid w:val="00193895"/>
    <w:pPr>
      <w:numPr>
        <w:numId w:val="6"/>
      </w:numPr>
      <w:contextualSpacing/>
    </w:pPr>
  </w:style>
  <w:style w:type="character" w:styleId="FollowedHyperlink">
    <w:name w:val="FollowedHyperlink"/>
    <w:basedOn w:val="DefaultParagraphFont"/>
    <w:uiPriority w:val="99"/>
    <w:semiHidden/>
    <w:unhideWhenUsed/>
    <w:rsid w:val="0018787A"/>
    <w:rPr>
      <w:color w:val="954F72" w:themeColor="followedHyperlink"/>
      <w:u w:val="single"/>
    </w:rPr>
  </w:style>
  <w:style w:type="character" w:styleId="UnresolvedMention">
    <w:name w:val="Unresolved Mention"/>
    <w:basedOn w:val="DefaultParagraphFont"/>
    <w:uiPriority w:val="99"/>
    <w:semiHidden/>
    <w:unhideWhenUsed/>
    <w:rsid w:val="008A71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94412">
      <w:bodyDiv w:val="1"/>
      <w:marLeft w:val="0"/>
      <w:marRight w:val="0"/>
      <w:marTop w:val="0"/>
      <w:marBottom w:val="0"/>
      <w:divBdr>
        <w:top w:val="none" w:sz="0" w:space="0" w:color="auto"/>
        <w:left w:val="none" w:sz="0" w:space="0" w:color="auto"/>
        <w:bottom w:val="none" w:sz="0" w:space="0" w:color="auto"/>
        <w:right w:val="none" w:sz="0" w:space="0" w:color="auto"/>
      </w:divBdr>
    </w:div>
    <w:div w:id="562986184">
      <w:bodyDiv w:val="1"/>
      <w:marLeft w:val="0"/>
      <w:marRight w:val="0"/>
      <w:marTop w:val="0"/>
      <w:marBottom w:val="0"/>
      <w:divBdr>
        <w:top w:val="none" w:sz="0" w:space="0" w:color="auto"/>
        <w:left w:val="none" w:sz="0" w:space="0" w:color="auto"/>
        <w:bottom w:val="none" w:sz="0" w:space="0" w:color="auto"/>
        <w:right w:val="none" w:sz="0" w:space="0" w:color="auto"/>
      </w:divBdr>
    </w:div>
    <w:div w:id="1099448789">
      <w:bodyDiv w:val="1"/>
      <w:marLeft w:val="0"/>
      <w:marRight w:val="0"/>
      <w:marTop w:val="0"/>
      <w:marBottom w:val="0"/>
      <w:divBdr>
        <w:top w:val="none" w:sz="0" w:space="0" w:color="auto"/>
        <w:left w:val="none" w:sz="0" w:space="0" w:color="auto"/>
        <w:bottom w:val="none" w:sz="0" w:space="0" w:color="auto"/>
        <w:right w:val="none" w:sz="0" w:space="0" w:color="auto"/>
      </w:divBdr>
    </w:div>
    <w:div w:id="1588031107">
      <w:bodyDiv w:val="1"/>
      <w:marLeft w:val="0"/>
      <w:marRight w:val="0"/>
      <w:marTop w:val="0"/>
      <w:marBottom w:val="0"/>
      <w:divBdr>
        <w:top w:val="none" w:sz="0" w:space="0" w:color="auto"/>
        <w:left w:val="none" w:sz="0" w:space="0" w:color="auto"/>
        <w:bottom w:val="none" w:sz="0" w:space="0" w:color="auto"/>
        <w:right w:val="none" w:sz="0" w:space="0" w:color="auto"/>
      </w:divBdr>
    </w:div>
    <w:div w:id="1625454278">
      <w:bodyDiv w:val="1"/>
      <w:marLeft w:val="0"/>
      <w:marRight w:val="0"/>
      <w:marTop w:val="0"/>
      <w:marBottom w:val="0"/>
      <w:divBdr>
        <w:top w:val="none" w:sz="0" w:space="0" w:color="auto"/>
        <w:left w:val="none" w:sz="0" w:space="0" w:color="auto"/>
        <w:bottom w:val="none" w:sz="0" w:space="0" w:color="auto"/>
        <w:right w:val="none" w:sz="0" w:space="0" w:color="auto"/>
      </w:divBdr>
    </w:div>
    <w:div w:id="1816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ng.org/assets/documents/tobacco/state-of-tobacco-control.pdf" TargetMode="External"/><Relationship Id="rId13" Type="http://schemas.openxmlformats.org/officeDocument/2006/relationships/hyperlink" Target="http://www.lung.org/lung-health-and-diseases/lung-disease-lookup/lung-cancer/learn-about-lung-cancer/what-is-lung-cancer/what-causes-lung-cancer.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www.lung.org/our-initiatives/healthy-air/sota/city-rankings/states/connecticut/"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lung.org/ff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lung.org/our-initiatives/healthy-air/sota/city-rankings/states/connecticu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lung.org/assets/documents/tobacco/state-of-tobacco-control.pdf" TargetMode="External"/><Relationship Id="rId14" Type="http://schemas.openxmlformats.org/officeDocument/2006/relationships/hyperlink" Target="http://www.lung.org/lung-health-and-diseases/lung-disease-lookup/lung-cancer/learn-about-lung-cancer/how-do-i-reduce-my-risk/"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BCF84-EEEF-4FBD-8A1E-C2897E5A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Ornstein</dc:creator>
  <cp:keywords/>
  <dc:description/>
  <cp:lastModifiedBy>Zach Jump</cp:lastModifiedBy>
  <cp:revision>4</cp:revision>
  <cp:lastPrinted>2017-08-18T19:27:00Z</cp:lastPrinted>
  <dcterms:created xsi:type="dcterms:W3CDTF">2017-10-24T17:04:00Z</dcterms:created>
  <dcterms:modified xsi:type="dcterms:W3CDTF">2017-10-24T18:02:00Z</dcterms:modified>
</cp:coreProperties>
</file>